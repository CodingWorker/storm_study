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Default="00A22A15">
      <w:pPr>
        <w:rPr>
          <w:rFonts w:ascii="Arial" w:hAnsi="Arial" w:cs="Arial" w:hint="eastAsia"/>
          <w:color w:val="666666"/>
          <w:sz w:val="30"/>
          <w:szCs w:val="30"/>
        </w:rPr>
      </w:pPr>
      <w:r>
        <w:rPr>
          <w:rFonts w:ascii="Arial" w:hAnsi="Arial" w:cs="Arial"/>
          <w:color w:val="666666"/>
          <w:sz w:val="30"/>
          <w:szCs w:val="30"/>
        </w:rPr>
        <w:t xml:space="preserve">Apache Storm </w:t>
      </w:r>
      <w:r>
        <w:rPr>
          <w:rFonts w:ascii="Arial" w:hAnsi="Arial" w:cs="Arial"/>
          <w:color w:val="666666"/>
          <w:sz w:val="30"/>
          <w:szCs w:val="30"/>
        </w:rPr>
        <w:t>官方文档中文版</w:t>
      </w:r>
    </w:p>
    <w:p w:rsidR="00A22A15" w:rsidRDefault="00A22A15">
      <w:pPr>
        <w:rPr>
          <w:rFonts w:ascii="Arial" w:hAnsi="Arial" w:cs="Arial" w:hint="eastAsia"/>
          <w:color w:val="666666"/>
          <w:sz w:val="30"/>
          <w:szCs w:val="30"/>
        </w:rPr>
      </w:pPr>
      <w:r>
        <w:rPr>
          <w:rFonts w:ascii="Arial" w:hAnsi="Arial" w:cs="Arial" w:hint="eastAsia"/>
          <w:color w:val="666666"/>
          <w:sz w:val="30"/>
          <w:szCs w:val="30"/>
        </w:rPr>
        <w:t>参考：</w:t>
      </w:r>
      <w:hyperlink r:id="rId7" w:history="1">
        <w:r w:rsidRPr="000470ED">
          <w:rPr>
            <w:rStyle w:val="a5"/>
            <w:rFonts w:ascii="Arial" w:hAnsi="Arial" w:cs="Arial"/>
            <w:sz w:val="30"/>
            <w:szCs w:val="30"/>
          </w:rPr>
          <w:t>http://ifeve.com/apache-storm/</w:t>
        </w:r>
      </w:hyperlink>
    </w:p>
    <w:p w:rsidR="00A22A15" w:rsidRPr="00B314A6" w:rsidRDefault="00A22A15" w:rsidP="00B314A6">
      <w:pPr>
        <w:rPr>
          <w:rFonts w:hint="eastAsia"/>
        </w:rPr>
      </w:pPr>
    </w:p>
    <w:p w:rsidR="00B314A6" w:rsidRDefault="00B314A6" w:rsidP="00B314A6">
      <w:pPr>
        <w:pStyle w:val="1"/>
        <w:spacing w:before="0" w:beforeAutospacing="0" w:after="150" w:afterAutospacing="0" w:line="672" w:lineRule="atLeast"/>
        <w:rPr>
          <w:rFonts w:ascii="Arial" w:hAnsi="Arial" w:cs="Arial"/>
          <w:color w:val="666666"/>
        </w:rPr>
      </w:pPr>
      <w:r>
        <w:rPr>
          <w:rFonts w:ascii="Arial" w:hAnsi="Arial" w:cs="Arial"/>
          <w:color w:val="666666"/>
        </w:rPr>
        <w:t>About</w:t>
      </w:r>
    </w:p>
    <w:p w:rsidR="00B314A6" w:rsidRDefault="00B314A6" w:rsidP="00B314A6">
      <w:pPr>
        <w:pStyle w:val="a6"/>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本项目是</w:t>
      </w:r>
      <w:r>
        <w:rPr>
          <w:rFonts w:ascii="Arial" w:hAnsi="Arial" w:cs="Arial"/>
          <w:color w:val="666666"/>
          <w:sz w:val="21"/>
          <w:szCs w:val="21"/>
        </w:rPr>
        <w:t xml:space="preserve"> Apache Storm </w:t>
      </w:r>
      <w:r>
        <w:rPr>
          <w:rFonts w:ascii="Arial" w:hAnsi="Arial" w:cs="Arial"/>
          <w:color w:val="666666"/>
          <w:sz w:val="21"/>
          <w:szCs w:val="21"/>
        </w:rPr>
        <w:t>官方文档的中文翻译版，致力于为有实时流计算项目需求和对</w:t>
      </w:r>
      <w:r>
        <w:rPr>
          <w:rFonts w:ascii="Arial" w:hAnsi="Arial" w:cs="Arial"/>
          <w:color w:val="666666"/>
          <w:sz w:val="21"/>
          <w:szCs w:val="21"/>
        </w:rPr>
        <w:t xml:space="preserve"> Apache Storm </w:t>
      </w:r>
      <w:r>
        <w:rPr>
          <w:rFonts w:ascii="Arial" w:hAnsi="Arial" w:cs="Arial"/>
          <w:color w:val="666666"/>
          <w:sz w:val="21"/>
          <w:szCs w:val="21"/>
        </w:rPr>
        <w:t>感兴趣的同学提供有价值的中文资料，希望能够对大家的工作和学习有所帮助。</w:t>
      </w:r>
    </w:p>
    <w:p w:rsidR="00B314A6" w:rsidRDefault="00B314A6" w:rsidP="00B314A6">
      <w:pPr>
        <w:pStyle w:val="a6"/>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虽然</w:t>
      </w:r>
      <w:r>
        <w:rPr>
          <w:rFonts w:ascii="Arial" w:hAnsi="Arial" w:cs="Arial"/>
          <w:color w:val="666666"/>
          <w:sz w:val="21"/>
          <w:szCs w:val="21"/>
        </w:rPr>
        <w:t xml:space="preserve"> Storm </w:t>
      </w:r>
      <w:r>
        <w:rPr>
          <w:rFonts w:ascii="Arial" w:hAnsi="Arial" w:cs="Arial"/>
          <w:color w:val="666666"/>
          <w:sz w:val="21"/>
          <w:szCs w:val="21"/>
        </w:rPr>
        <w:t>的正式推出已经有好几个年头了，发行版也已经到了</w:t>
      </w:r>
      <w:r>
        <w:rPr>
          <w:rFonts w:ascii="Arial" w:hAnsi="Arial" w:cs="Arial"/>
          <w:color w:val="666666"/>
          <w:sz w:val="21"/>
          <w:szCs w:val="21"/>
        </w:rPr>
        <w:t xml:space="preserve"> 1.0.x</w:t>
      </w:r>
      <w:r>
        <w:rPr>
          <w:rFonts w:ascii="Arial" w:hAnsi="Arial" w:cs="Arial"/>
          <w:color w:val="666666"/>
          <w:sz w:val="21"/>
          <w:szCs w:val="21"/>
        </w:rPr>
        <w:t>，但是目前网络上靠谱的学习资料仍然不多，很多比较有价值的资料都过时了（甚至官方网站自己的资料都没有及时更新，这大概也是发展太快的社区的通病），而较新的资料大多比较零碎，在关键内容的描述上也有些模棱两可，给初学者带来了很大的困扰。本人自己在初学</w:t>
      </w:r>
      <w:r>
        <w:rPr>
          <w:rFonts w:ascii="Arial" w:hAnsi="Arial" w:cs="Arial"/>
          <w:color w:val="666666"/>
          <w:sz w:val="21"/>
          <w:szCs w:val="21"/>
        </w:rPr>
        <w:t xml:space="preserve"> Storm </w:t>
      </w:r>
      <w:r>
        <w:rPr>
          <w:rFonts w:ascii="Arial" w:hAnsi="Arial" w:cs="Arial"/>
          <w:color w:val="666666"/>
          <w:sz w:val="21"/>
          <w:szCs w:val="21"/>
        </w:rPr>
        <w:t>的阶段就非常痛苦，一直想有一份较系统、实用的资源来方便学习。最近借着整理工作的机会，就下定决心通过官方文档的翻译梳理出</w:t>
      </w:r>
      <w:r>
        <w:rPr>
          <w:rFonts w:ascii="Arial" w:hAnsi="Arial" w:cs="Arial"/>
          <w:color w:val="666666"/>
          <w:sz w:val="21"/>
          <w:szCs w:val="21"/>
        </w:rPr>
        <w:t xml:space="preserve"> Storm </w:t>
      </w:r>
      <w:r>
        <w:rPr>
          <w:rFonts w:ascii="Arial" w:hAnsi="Arial" w:cs="Arial"/>
          <w:color w:val="666666"/>
          <w:sz w:val="21"/>
          <w:szCs w:val="21"/>
        </w:rPr>
        <w:t>的技术路线，于是就有了这个翻译项目。非常感谢并发编程网对本项目的支持，由于本人水平有限，翻译中仍然存在不少问题，还请大家不吝斧正。如果对本项目有任何问题，欢迎在评论中或者本项目的</w:t>
      </w:r>
      <w:r>
        <w:rPr>
          <w:rFonts w:ascii="Arial" w:hAnsi="Arial" w:cs="Arial"/>
          <w:color w:val="666666"/>
          <w:sz w:val="21"/>
          <w:szCs w:val="21"/>
        </w:rPr>
        <w:t xml:space="preserve"> Github </w:t>
      </w:r>
      <w:r>
        <w:rPr>
          <w:rFonts w:ascii="Arial" w:hAnsi="Arial" w:cs="Arial"/>
          <w:color w:val="666666"/>
          <w:sz w:val="21"/>
          <w:szCs w:val="21"/>
        </w:rPr>
        <w:t>页面中（</w:t>
      </w:r>
      <w:hyperlink r:id="rId8" w:tgtFrame="_blank" w:history="1">
        <w:r>
          <w:rPr>
            <w:rStyle w:val="a5"/>
            <w:rFonts w:ascii="Arial" w:hAnsi="Arial" w:cs="Arial"/>
            <w:color w:val="00A19E"/>
            <w:sz w:val="21"/>
            <w:szCs w:val="21"/>
          </w:rPr>
          <w:t>https://github.com/weyo/Storm-Documents</w:t>
        </w:r>
      </w:hyperlink>
      <w:r>
        <w:rPr>
          <w:rFonts w:ascii="Arial" w:hAnsi="Arial" w:cs="Arial"/>
          <w:color w:val="666666"/>
          <w:sz w:val="21"/>
          <w:szCs w:val="21"/>
        </w:rPr>
        <w:t>）提出，另外也可以直接给本人发邮件（</w:t>
      </w:r>
      <w:r>
        <w:rPr>
          <w:rFonts w:ascii="Arial" w:hAnsi="Arial" w:cs="Arial"/>
          <w:color w:val="666666"/>
          <w:sz w:val="21"/>
          <w:szCs w:val="21"/>
        </w:rPr>
        <w:t>ivicoco at gmail.com</w:t>
      </w:r>
      <w:r>
        <w:rPr>
          <w:rFonts w:ascii="Arial" w:hAnsi="Arial" w:cs="Arial"/>
          <w:color w:val="666666"/>
          <w:sz w:val="21"/>
          <w:szCs w:val="21"/>
        </w:rPr>
        <w:t>），谢谢。</w:t>
      </w:r>
    </w:p>
    <w:p w:rsidR="00B314A6" w:rsidRDefault="00B314A6" w:rsidP="00B314A6">
      <w:pPr>
        <w:pStyle w:val="a6"/>
        <w:shd w:val="clear" w:color="auto" w:fill="FEFEFE"/>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说明：如果没有特殊声明，本项目文档中所述</w:t>
      </w:r>
      <w:r>
        <w:rPr>
          <w:rFonts w:ascii="Arial" w:hAnsi="Arial" w:cs="Arial"/>
          <w:color w:val="666666"/>
          <w:sz w:val="21"/>
          <w:szCs w:val="21"/>
        </w:rPr>
        <w:t xml:space="preserve"> Storm </w:t>
      </w:r>
      <w:r>
        <w:rPr>
          <w:rFonts w:ascii="Arial" w:hAnsi="Arial" w:cs="Arial"/>
          <w:color w:val="666666"/>
          <w:sz w:val="21"/>
          <w:szCs w:val="21"/>
        </w:rPr>
        <w:t>版本均为</w:t>
      </w:r>
      <w:r>
        <w:rPr>
          <w:rFonts w:ascii="Arial" w:hAnsi="Arial" w:cs="Arial"/>
          <w:color w:val="666666"/>
          <w:sz w:val="21"/>
          <w:szCs w:val="21"/>
        </w:rPr>
        <w:t xml:space="preserve"> 0.9.x </w:t>
      </w:r>
      <w:r>
        <w:rPr>
          <w:rFonts w:ascii="Arial" w:hAnsi="Arial" w:cs="Arial"/>
          <w:color w:val="666666"/>
          <w:sz w:val="21"/>
          <w:szCs w:val="21"/>
        </w:rPr>
        <w:t>版本。</w:t>
      </w:r>
    </w:p>
    <w:p w:rsidR="00B314A6" w:rsidRDefault="00B314A6" w:rsidP="00B314A6">
      <w:pPr>
        <w:rPr>
          <w:rFonts w:ascii="宋体" w:hAnsi="宋体" w:cs="宋体"/>
          <w:sz w:val="24"/>
          <w:szCs w:val="24"/>
        </w:rPr>
      </w:pPr>
      <w:r>
        <w:pict>
          <v:rect id="_x0000_i1025" style="width:0;height:1.5pt" o:hralign="center" o:hrstd="t" o:hrnoshade="t" o:hr="t" fillcolor="#666" stroked="f"/>
        </w:pict>
      </w:r>
    </w:p>
    <w:p w:rsidR="00B314A6" w:rsidRPr="008841A0" w:rsidRDefault="00B314A6" w:rsidP="00B314A6">
      <w:pPr>
        <w:pStyle w:val="1"/>
        <w:spacing w:before="0" w:beforeAutospacing="0" w:after="150" w:afterAutospacing="0" w:line="672" w:lineRule="atLeast"/>
        <w:rPr>
          <w:rFonts w:ascii="Arial" w:hAnsi="Arial" w:cs="Arial"/>
          <w:color w:val="666666"/>
          <w:sz w:val="44"/>
          <w:szCs w:val="44"/>
        </w:rPr>
      </w:pPr>
      <w:r w:rsidRPr="008841A0">
        <w:rPr>
          <w:rFonts w:ascii="Arial" w:hAnsi="Arial" w:cs="Arial"/>
          <w:color w:val="666666"/>
          <w:sz w:val="44"/>
          <w:szCs w:val="44"/>
        </w:rPr>
        <w:t xml:space="preserve">Storm </w:t>
      </w:r>
      <w:r w:rsidRPr="008841A0">
        <w:rPr>
          <w:rFonts w:ascii="Arial" w:hAnsi="Arial" w:cs="Arial"/>
          <w:color w:val="666666"/>
          <w:sz w:val="44"/>
          <w:szCs w:val="44"/>
        </w:rPr>
        <w:t>官方文档索引</w:t>
      </w:r>
    </w:p>
    <w:p w:rsidR="00B314A6" w:rsidRDefault="00B314A6" w:rsidP="00B314A6">
      <w:pPr>
        <w:pStyle w:val="a6"/>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原文资料来源（官方网站）：</w:t>
      </w:r>
      <w:hyperlink r:id="rId9" w:history="1">
        <w:r>
          <w:rPr>
            <w:rStyle w:val="a5"/>
            <w:rFonts w:ascii="Arial" w:hAnsi="Arial" w:cs="Arial"/>
            <w:color w:val="00A19E"/>
            <w:sz w:val="21"/>
            <w:szCs w:val="21"/>
          </w:rPr>
          <w:t>http://storm.apache.org/documentation/Documentation.html</w:t>
        </w:r>
      </w:hyperlink>
    </w:p>
    <w:p w:rsidR="00B314A6" w:rsidRDefault="00B314A6" w:rsidP="00B314A6">
      <w:pPr>
        <w:rPr>
          <w:rFonts w:ascii="宋体" w:hAnsi="宋体" w:cs="宋体"/>
          <w:sz w:val="24"/>
          <w:szCs w:val="24"/>
        </w:rPr>
      </w:pPr>
      <w:r>
        <w:pict>
          <v:rect id="_x0000_i1026" style="width:0;height:1.5pt" o:hralign="center" o:hrstd="t" o:hrnoshade="t" o:hr="t" fillcolor="#666" stroked="f"/>
        </w:pict>
      </w:r>
    </w:p>
    <w:p w:rsidR="00B314A6" w:rsidRDefault="00B314A6" w:rsidP="00B314A6">
      <w:pPr>
        <w:pStyle w:val="2"/>
        <w:spacing w:before="0" w:beforeAutospacing="0" w:after="150" w:afterAutospacing="0" w:line="504" w:lineRule="atLeast"/>
        <w:rPr>
          <w:rFonts w:ascii="Arial" w:hAnsi="Arial" w:cs="Arial"/>
          <w:color w:val="666666"/>
        </w:rPr>
      </w:pPr>
      <w:r>
        <w:rPr>
          <w:rFonts w:ascii="Arial" w:hAnsi="Arial" w:cs="Arial"/>
          <w:color w:val="666666"/>
        </w:rPr>
        <w:t xml:space="preserve">Storm </w:t>
      </w:r>
      <w:r>
        <w:rPr>
          <w:rFonts w:ascii="Arial" w:hAnsi="Arial" w:cs="Arial"/>
          <w:color w:val="666666"/>
        </w:rPr>
        <w:t>基础篇</w:t>
      </w:r>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0" w:history="1">
        <w:r>
          <w:rPr>
            <w:rStyle w:val="a5"/>
            <w:rFonts w:ascii="Arial" w:hAnsi="Arial" w:cs="Arial"/>
            <w:color w:val="00A19E"/>
            <w:szCs w:val="21"/>
          </w:rPr>
          <w:t>Javadoc</w:t>
        </w:r>
      </w:hyperlink>
      <w:r>
        <w:rPr>
          <w:rFonts w:ascii="Arial" w:hAnsi="Arial" w:cs="Arial"/>
          <w:color w:val="666666"/>
          <w:szCs w:val="21"/>
          <w:vertAlign w:val="superscript"/>
        </w:rPr>
        <w:t>1</w:t>
      </w:r>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1" w:tgtFrame="_blank" w:history="1">
        <w:r>
          <w:rPr>
            <w:rStyle w:val="a5"/>
            <w:rFonts w:ascii="Arial" w:hAnsi="Arial" w:cs="Arial"/>
            <w:color w:val="00A19E"/>
            <w:szCs w:val="21"/>
          </w:rPr>
          <w:t>基础概念</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2" w:tgtFrame="_blank" w:history="1">
        <w:r>
          <w:rPr>
            <w:rStyle w:val="a5"/>
            <w:rFonts w:ascii="Arial" w:hAnsi="Arial" w:cs="Arial"/>
            <w:color w:val="00A19E"/>
            <w:szCs w:val="21"/>
          </w:rPr>
          <w:t>配置</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3" w:tgtFrame="_blank" w:history="1">
        <w:r>
          <w:rPr>
            <w:rStyle w:val="a5"/>
            <w:rFonts w:ascii="Arial" w:hAnsi="Arial" w:cs="Arial"/>
            <w:color w:val="00A19E"/>
            <w:szCs w:val="21"/>
          </w:rPr>
          <w:t>消息的可靠性保障</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4" w:tgtFrame="_blank" w:history="1">
        <w:r>
          <w:rPr>
            <w:rStyle w:val="a5"/>
            <w:rFonts w:ascii="Arial" w:hAnsi="Arial" w:cs="Arial"/>
            <w:color w:val="00A19E"/>
            <w:szCs w:val="21"/>
          </w:rPr>
          <w:t>容错性</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5" w:tgtFrame="_blank" w:history="1">
        <w:r>
          <w:rPr>
            <w:rStyle w:val="a5"/>
            <w:rFonts w:ascii="Arial" w:hAnsi="Arial" w:cs="Arial"/>
            <w:color w:val="00A19E"/>
            <w:szCs w:val="21"/>
          </w:rPr>
          <w:t>命令行操作</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6" w:tgtFrame="_blank" w:history="1">
        <w:r>
          <w:rPr>
            <w:rStyle w:val="a5"/>
            <w:rFonts w:ascii="Arial" w:hAnsi="Arial" w:cs="Arial"/>
            <w:color w:val="00A19E"/>
            <w:szCs w:val="21"/>
          </w:rPr>
          <w:t>理解</w:t>
        </w:r>
        <w:r>
          <w:rPr>
            <w:rStyle w:val="a5"/>
            <w:rFonts w:ascii="Arial" w:hAnsi="Arial" w:cs="Arial"/>
            <w:color w:val="00A19E"/>
            <w:szCs w:val="21"/>
          </w:rPr>
          <w:t xml:space="preserve"> Storm </w:t>
        </w:r>
        <w:r>
          <w:rPr>
            <w:rStyle w:val="a5"/>
            <w:rFonts w:ascii="Arial" w:hAnsi="Arial" w:cs="Arial"/>
            <w:color w:val="00A19E"/>
            <w:szCs w:val="21"/>
          </w:rPr>
          <w:t>拓扑的并行度</w:t>
        </w:r>
        <w:r>
          <w:rPr>
            <w:rStyle w:val="a5"/>
            <w:rFonts w:ascii="Arial" w:hAnsi="Arial" w:cs="Arial"/>
            <w:color w:val="00A19E"/>
            <w:szCs w:val="21"/>
          </w:rPr>
          <w:t>(parallelism)</w:t>
        </w:r>
        <w:r>
          <w:rPr>
            <w:rStyle w:val="a5"/>
            <w:rFonts w:ascii="Arial" w:hAnsi="Arial" w:cs="Arial"/>
            <w:color w:val="00A19E"/>
            <w:szCs w:val="21"/>
          </w:rPr>
          <w:t>概念</w:t>
        </w:r>
      </w:hyperlink>
    </w:p>
    <w:p w:rsidR="00B314A6" w:rsidRDefault="00B314A6" w:rsidP="00B314A6">
      <w:pPr>
        <w:widowControl/>
        <w:numPr>
          <w:ilvl w:val="0"/>
          <w:numId w:val="1"/>
        </w:numPr>
        <w:spacing w:line="420" w:lineRule="atLeast"/>
        <w:ind w:left="0"/>
        <w:jc w:val="left"/>
        <w:rPr>
          <w:rFonts w:ascii="Arial" w:hAnsi="Arial" w:cs="Arial"/>
          <w:color w:val="666666"/>
          <w:szCs w:val="21"/>
        </w:rPr>
      </w:pPr>
      <w:hyperlink r:id="rId17" w:tgtFrame="_blank" w:history="1">
        <w:r>
          <w:rPr>
            <w:rStyle w:val="a5"/>
            <w:rFonts w:ascii="Arial" w:hAnsi="Arial" w:cs="Arial"/>
            <w:color w:val="00A19E"/>
            <w:szCs w:val="21"/>
          </w:rPr>
          <w:t>FAQ</w:t>
        </w:r>
      </w:hyperlink>
    </w:p>
    <w:p w:rsidR="00B314A6" w:rsidRDefault="00B314A6" w:rsidP="00B314A6">
      <w:pPr>
        <w:rPr>
          <w:rFonts w:ascii="宋体" w:hAnsi="宋体" w:cs="宋体"/>
          <w:sz w:val="24"/>
          <w:szCs w:val="24"/>
        </w:rPr>
      </w:pPr>
      <w:r>
        <w:pict>
          <v:rect id="_x0000_i1027" style="width:0;height:1.5pt" o:hralign="center" o:hrstd="t" o:hrnoshade="t" o:hr="t" fillcolor="#666" stroked="f"/>
        </w:pict>
      </w:r>
    </w:p>
    <w:p w:rsidR="00B314A6" w:rsidRDefault="00B314A6" w:rsidP="00B314A6">
      <w:pPr>
        <w:pStyle w:val="2"/>
        <w:spacing w:before="0" w:beforeAutospacing="0" w:after="150" w:afterAutospacing="0" w:line="504" w:lineRule="atLeast"/>
        <w:rPr>
          <w:rFonts w:ascii="Arial" w:hAnsi="Arial" w:cs="Arial"/>
          <w:color w:val="666666"/>
        </w:rPr>
      </w:pPr>
      <w:r>
        <w:rPr>
          <w:rFonts w:ascii="Arial" w:hAnsi="Arial" w:cs="Arial"/>
          <w:color w:val="666666"/>
        </w:rPr>
        <w:t>Trident</w:t>
      </w:r>
    </w:p>
    <w:p w:rsidR="00B314A6" w:rsidRDefault="00B314A6" w:rsidP="00B314A6">
      <w:pPr>
        <w:pStyle w:val="a6"/>
        <w:shd w:val="clear" w:color="auto" w:fill="FEFEFE"/>
        <w:spacing w:before="0" w:beforeAutospacing="0" w:after="240" w:afterAutospacing="0" w:line="525" w:lineRule="atLeast"/>
        <w:rPr>
          <w:rFonts w:ascii="Arial" w:hAnsi="Arial" w:cs="Arial"/>
          <w:color w:val="666666"/>
          <w:sz w:val="21"/>
          <w:szCs w:val="21"/>
        </w:rPr>
      </w:pPr>
      <w:r>
        <w:rPr>
          <w:rStyle w:val="HTML"/>
          <w:i/>
          <w:iCs/>
          <w:color w:val="666666"/>
        </w:rPr>
        <w:t>Trident</w:t>
      </w:r>
      <w:r>
        <w:rPr>
          <w:rStyle w:val="apple-converted-space"/>
          <w:rFonts w:ascii="Arial" w:hAnsi="Arial" w:cs="Arial"/>
          <w:i/>
          <w:iCs/>
          <w:color w:val="666666"/>
          <w:sz w:val="21"/>
          <w:szCs w:val="21"/>
        </w:rPr>
        <w:t> </w:t>
      </w:r>
      <w:r>
        <w:rPr>
          <w:rStyle w:val="a7"/>
          <w:rFonts w:ascii="Arial" w:hAnsi="Arial" w:cs="Arial"/>
          <w:color w:val="666666"/>
          <w:sz w:val="21"/>
          <w:szCs w:val="21"/>
        </w:rPr>
        <w:t>是</w:t>
      </w:r>
      <w:r>
        <w:rPr>
          <w:rStyle w:val="a7"/>
          <w:rFonts w:ascii="Arial" w:hAnsi="Arial" w:cs="Arial"/>
          <w:color w:val="666666"/>
          <w:sz w:val="21"/>
          <w:szCs w:val="21"/>
        </w:rPr>
        <w:t xml:space="preserve"> Storm </w:t>
      </w:r>
      <w:r>
        <w:rPr>
          <w:rStyle w:val="a7"/>
          <w:rFonts w:ascii="Arial" w:hAnsi="Arial" w:cs="Arial"/>
          <w:color w:val="666666"/>
          <w:sz w:val="21"/>
          <w:szCs w:val="21"/>
        </w:rPr>
        <w:t>的一种高级操作接口，它能够提供可靠的数据流一次性处理模式、</w:t>
      </w:r>
      <w:r>
        <w:rPr>
          <w:rStyle w:val="a7"/>
          <w:rFonts w:ascii="Arial" w:hAnsi="Arial" w:cs="Arial"/>
          <w:color w:val="666666"/>
          <w:sz w:val="21"/>
          <w:szCs w:val="21"/>
        </w:rPr>
        <w:t>“</w:t>
      </w:r>
      <w:r>
        <w:rPr>
          <w:rStyle w:val="a7"/>
          <w:rFonts w:ascii="Arial" w:hAnsi="Arial" w:cs="Arial"/>
          <w:color w:val="666666"/>
          <w:sz w:val="21"/>
          <w:szCs w:val="21"/>
        </w:rPr>
        <w:t>事务型</w:t>
      </w:r>
      <w:r>
        <w:rPr>
          <w:rStyle w:val="a7"/>
          <w:rFonts w:ascii="Arial" w:hAnsi="Arial" w:cs="Arial"/>
          <w:color w:val="666666"/>
          <w:sz w:val="21"/>
          <w:szCs w:val="21"/>
        </w:rPr>
        <w:t>”</w:t>
      </w:r>
      <w:r>
        <w:rPr>
          <w:rStyle w:val="a7"/>
          <w:rFonts w:ascii="Arial" w:hAnsi="Arial" w:cs="Arial"/>
          <w:color w:val="666666"/>
          <w:sz w:val="21"/>
          <w:szCs w:val="21"/>
        </w:rPr>
        <w:t>数据持久化存储功能以及一系列数据流分析操作通用组件。</w:t>
      </w:r>
    </w:p>
    <w:p w:rsidR="00B314A6" w:rsidRDefault="00B314A6" w:rsidP="00B314A6">
      <w:pPr>
        <w:widowControl/>
        <w:numPr>
          <w:ilvl w:val="0"/>
          <w:numId w:val="2"/>
        </w:numPr>
        <w:spacing w:line="420" w:lineRule="atLeast"/>
        <w:ind w:left="0"/>
        <w:jc w:val="left"/>
        <w:rPr>
          <w:rFonts w:ascii="Arial" w:hAnsi="Arial" w:cs="Arial"/>
          <w:color w:val="666666"/>
          <w:szCs w:val="21"/>
        </w:rPr>
      </w:pPr>
      <w:hyperlink r:id="rId18" w:tgtFrame="_blank" w:history="1">
        <w:r>
          <w:rPr>
            <w:rStyle w:val="a5"/>
            <w:rFonts w:ascii="Arial" w:hAnsi="Arial" w:cs="Arial"/>
            <w:color w:val="00A19E"/>
            <w:szCs w:val="21"/>
          </w:rPr>
          <w:t xml:space="preserve">Trident </w:t>
        </w:r>
        <w:r>
          <w:rPr>
            <w:rStyle w:val="a5"/>
            <w:rFonts w:ascii="Arial" w:hAnsi="Arial" w:cs="Arial"/>
            <w:color w:val="00A19E"/>
            <w:szCs w:val="21"/>
          </w:rPr>
          <w:t>教程</w:t>
        </w:r>
        <w:r>
          <w:rPr>
            <w:rStyle w:val="a5"/>
            <w:rFonts w:ascii="Arial" w:hAnsi="Arial" w:cs="Arial"/>
            <w:color w:val="00A19E"/>
            <w:szCs w:val="21"/>
          </w:rPr>
          <w:t xml:space="preserve"> —— </w:t>
        </w:r>
        <w:r>
          <w:rPr>
            <w:rStyle w:val="a5"/>
            <w:rFonts w:ascii="Arial" w:hAnsi="Arial" w:cs="Arial"/>
            <w:color w:val="00A19E"/>
            <w:szCs w:val="21"/>
          </w:rPr>
          <w:t>基本概念与参考手册</w:t>
        </w:r>
      </w:hyperlink>
    </w:p>
    <w:p w:rsidR="00B314A6" w:rsidRDefault="00B314A6" w:rsidP="00B314A6">
      <w:pPr>
        <w:widowControl/>
        <w:numPr>
          <w:ilvl w:val="0"/>
          <w:numId w:val="2"/>
        </w:numPr>
        <w:spacing w:line="420" w:lineRule="atLeast"/>
        <w:ind w:left="0"/>
        <w:jc w:val="left"/>
        <w:rPr>
          <w:rFonts w:ascii="Arial" w:hAnsi="Arial" w:cs="Arial"/>
          <w:color w:val="666666"/>
          <w:szCs w:val="21"/>
        </w:rPr>
      </w:pPr>
      <w:hyperlink r:id="rId19" w:tgtFrame="_blank" w:history="1">
        <w:r>
          <w:rPr>
            <w:rStyle w:val="a5"/>
            <w:rFonts w:ascii="Arial" w:hAnsi="Arial" w:cs="Arial"/>
            <w:color w:val="00A19E"/>
            <w:szCs w:val="21"/>
          </w:rPr>
          <w:t xml:space="preserve">Trident API </w:t>
        </w:r>
        <w:r>
          <w:rPr>
            <w:rStyle w:val="a5"/>
            <w:rFonts w:ascii="Arial" w:hAnsi="Arial" w:cs="Arial"/>
            <w:color w:val="00A19E"/>
            <w:szCs w:val="21"/>
          </w:rPr>
          <w:t>概述</w:t>
        </w:r>
        <w:r>
          <w:rPr>
            <w:rStyle w:val="a5"/>
            <w:rFonts w:ascii="Arial" w:hAnsi="Arial" w:cs="Arial"/>
            <w:color w:val="00A19E"/>
            <w:szCs w:val="21"/>
          </w:rPr>
          <w:t xml:space="preserve"> —— </w:t>
        </w:r>
        <w:r>
          <w:rPr>
            <w:rStyle w:val="a5"/>
            <w:rFonts w:ascii="Arial" w:hAnsi="Arial" w:cs="Arial"/>
            <w:color w:val="00A19E"/>
            <w:szCs w:val="21"/>
          </w:rPr>
          <w:t>数据的转换与整合操作</w:t>
        </w:r>
      </w:hyperlink>
    </w:p>
    <w:p w:rsidR="00B314A6" w:rsidRDefault="00B314A6" w:rsidP="00B314A6">
      <w:pPr>
        <w:widowControl/>
        <w:numPr>
          <w:ilvl w:val="0"/>
          <w:numId w:val="2"/>
        </w:numPr>
        <w:spacing w:line="420" w:lineRule="atLeast"/>
        <w:ind w:left="0"/>
        <w:jc w:val="left"/>
        <w:rPr>
          <w:rFonts w:ascii="Arial" w:hAnsi="Arial" w:cs="Arial"/>
          <w:color w:val="666666"/>
          <w:szCs w:val="21"/>
        </w:rPr>
      </w:pPr>
      <w:hyperlink r:id="rId20" w:tgtFrame="_blank" w:history="1">
        <w:r>
          <w:rPr>
            <w:rStyle w:val="a5"/>
            <w:rFonts w:ascii="Arial" w:hAnsi="Arial" w:cs="Arial"/>
            <w:color w:val="00A19E"/>
            <w:szCs w:val="21"/>
          </w:rPr>
          <w:t xml:space="preserve">Trident State —— </w:t>
        </w:r>
        <w:r>
          <w:rPr>
            <w:rStyle w:val="a5"/>
            <w:rFonts w:ascii="Arial" w:hAnsi="Arial" w:cs="Arial"/>
            <w:color w:val="00A19E"/>
            <w:szCs w:val="21"/>
          </w:rPr>
          <w:t>恰好一次的数据处理与快速、持久化的聚合操作</w:t>
        </w:r>
      </w:hyperlink>
    </w:p>
    <w:p w:rsidR="00B314A6" w:rsidRDefault="00B314A6" w:rsidP="00B314A6">
      <w:pPr>
        <w:widowControl/>
        <w:numPr>
          <w:ilvl w:val="0"/>
          <w:numId w:val="2"/>
        </w:numPr>
        <w:spacing w:line="420" w:lineRule="atLeast"/>
        <w:ind w:left="0"/>
        <w:jc w:val="left"/>
        <w:rPr>
          <w:rFonts w:ascii="Arial" w:hAnsi="Arial" w:cs="Arial"/>
          <w:color w:val="666666"/>
          <w:szCs w:val="21"/>
        </w:rPr>
      </w:pPr>
      <w:hyperlink r:id="rId21" w:tgtFrame="_blank" w:history="1">
        <w:r>
          <w:rPr>
            <w:rStyle w:val="a5"/>
            <w:rFonts w:ascii="Arial" w:hAnsi="Arial" w:cs="Arial"/>
            <w:color w:val="00A19E"/>
            <w:szCs w:val="21"/>
          </w:rPr>
          <w:t xml:space="preserve">Trident Spouts —— </w:t>
        </w:r>
        <w:r>
          <w:rPr>
            <w:rStyle w:val="a5"/>
            <w:rFonts w:ascii="Arial" w:hAnsi="Arial" w:cs="Arial"/>
            <w:color w:val="00A19E"/>
            <w:szCs w:val="21"/>
          </w:rPr>
          <w:t>事务型与非事务型数据入口</w:t>
        </w:r>
      </w:hyperlink>
    </w:p>
    <w:p w:rsidR="00B314A6" w:rsidRDefault="00B314A6" w:rsidP="00B314A6">
      <w:pPr>
        <w:rPr>
          <w:rFonts w:ascii="宋体" w:hAnsi="宋体" w:cs="宋体"/>
          <w:sz w:val="24"/>
          <w:szCs w:val="24"/>
        </w:rPr>
      </w:pPr>
      <w:r>
        <w:pict>
          <v:rect id="_x0000_i1028" style="width:0;height:1.5pt" o:hralign="center" o:hrstd="t" o:hrnoshade="t" o:hr="t" fillcolor="#666" stroked="f"/>
        </w:pict>
      </w:r>
    </w:p>
    <w:p w:rsidR="00B314A6" w:rsidRDefault="00B314A6" w:rsidP="00B314A6">
      <w:pPr>
        <w:pStyle w:val="2"/>
        <w:spacing w:before="0" w:beforeAutospacing="0" w:after="150" w:afterAutospacing="0" w:line="504" w:lineRule="atLeast"/>
        <w:rPr>
          <w:rFonts w:ascii="Arial" w:hAnsi="Arial" w:cs="Arial"/>
          <w:color w:val="666666"/>
        </w:rPr>
      </w:pPr>
      <w:r>
        <w:rPr>
          <w:rFonts w:ascii="Arial" w:hAnsi="Arial" w:cs="Arial"/>
          <w:color w:val="666666"/>
        </w:rPr>
        <w:t>配置与部署</w:t>
      </w:r>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2" w:tgtFrame="_blank" w:history="1">
        <w:r>
          <w:rPr>
            <w:rStyle w:val="a5"/>
            <w:rFonts w:ascii="Arial" w:hAnsi="Arial" w:cs="Arial"/>
            <w:color w:val="00A19E"/>
            <w:szCs w:val="21"/>
          </w:rPr>
          <w:t>配置</w:t>
        </w:r>
        <w:r>
          <w:rPr>
            <w:rStyle w:val="a5"/>
            <w:rFonts w:ascii="Arial" w:hAnsi="Arial" w:cs="Arial"/>
            <w:color w:val="00A19E"/>
            <w:szCs w:val="21"/>
          </w:rPr>
          <w:t xml:space="preserve"> Storm </w:t>
        </w:r>
        <w:r>
          <w:rPr>
            <w:rStyle w:val="a5"/>
            <w:rFonts w:ascii="Arial" w:hAnsi="Arial" w:cs="Arial"/>
            <w:color w:val="00A19E"/>
            <w:szCs w:val="21"/>
          </w:rPr>
          <w:t>集群</w:t>
        </w:r>
      </w:hyperlink>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3" w:tgtFrame="_blank" w:history="1">
        <w:r>
          <w:rPr>
            <w:rStyle w:val="a5"/>
            <w:rFonts w:ascii="Arial" w:hAnsi="Arial" w:cs="Arial"/>
            <w:color w:val="00A19E"/>
            <w:szCs w:val="21"/>
          </w:rPr>
          <w:t>配置开发环境</w:t>
        </w:r>
      </w:hyperlink>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4" w:tgtFrame="_blank" w:history="1">
        <w:r>
          <w:rPr>
            <w:rStyle w:val="a5"/>
            <w:rFonts w:ascii="Arial" w:hAnsi="Arial" w:cs="Arial"/>
            <w:color w:val="00A19E"/>
            <w:szCs w:val="21"/>
          </w:rPr>
          <w:t>本地模式</w:t>
        </w:r>
      </w:hyperlink>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5" w:tgtFrame="_blank" w:history="1">
        <w:r>
          <w:rPr>
            <w:rStyle w:val="a5"/>
            <w:rFonts w:ascii="Arial" w:hAnsi="Arial" w:cs="Arial"/>
            <w:color w:val="00A19E"/>
            <w:szCs w:val="21"/>
          </w:rPr>
          <w:t>问题与解决</w:t>
        </w:r>
      </w:hyperlink>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6" w:tgtFrame="_blank" w:history="1">
        <w:r>
          <w:rPr>
            <w:rStyle w:val="a5"/>
            <w:rFonts w:ascii="Arial" w:hAnsi="Arial" w:cs="Arial"/>
            <w:color w:val="00A19E"/>
            <w:szCs w:val="21"/>
          </w:rPr>
          <w:t>在生产环境中运行</w:t>
        </w:r>
        <w:r>
          <w:rPr>
            <w:rStyle w:val="a5"/>
            <w:rFonts w:ascii="Arial" w:hAnsi="Arial" w:cs="Arial"/>
            <w:color w:val="00A19E"/>
            <w:szCs w:val="21"/>
          </w:rPr>
          <w:t xml:space="preserve"> topology</w:t>
        </w:r>
      </w:hyperlink>
    </w:p>
    <w:p w:rsidR="00B314A6" w:rsidRDefault="00B314A6" w:rsidP="00B314A6">
      <w:pPr>
        <w:widowControl/>
        <w:numPr>
          <w:ilvl w:val="0"/>
          <w:numId w:val="3"/>
        </w:numPr>
        <w:spacing w:line="420" w:lineRule="atLeast"/>
        <w:ind w:left="0"/>
        <w:jc w:val="left"/>
        <w:rPr>
          <w:rFonts w:ascii="Arial" w:hAnsi="Arial" w:cs="Arial"/>
          <w:color w:val="666666"/>
          <w:szCs w:val="21"/>
        </w:rPr>
      </w:pPr>
      <w:hyperlink r:id="rId27" w:tgtFrame="_blank" w:history="1">
        <w:r>
          <w:rPr>
            <w:rStyle w:val="a5"/>
            <w:rFonts w:ascii="Arial" w:hAnsi="Arial" w:cs="Arial"/>
            <w:color w:val="00A19E"/>
            <w:szCs w:val="21"/>
          </w:rPr>
          <w:t>使用</w:t>
        </w:r>
        <w:r>
          <w:rPr>
            <w:rStyle w:val="a5"/>
            <w:rFonts w:ascii="Arial" w:hAnsi="Arial" w:cs="Arial"/>
            <w:color w:val="00A19E"/>
            <w:szCs w:val="21"/>
          </w:rPr>
          <w:t xml:space="preserve"> Maven </w:t>
        </w:r>
        <w:r>
          <w:rPr>
            <w:rStyle w:val="a5"/>
            <w:rFonts w:ascii="Arial" w:hAnsi="Arial" w:cs="Arial"/>
            <w:color w:val="00A19E"/>
            <w:szCs w:val="21"/>
          </w:rPr>
          <w:t>构建</w:t>
        </w:r>
        <w:r>
          <w:rPr>
            <w:rStyle w:val="a5"/>
            <w:rFonts w:ascii="Arial" w:hAnsi="Arial" w:cs="Arial"/>
            <w:color w:val="00A19E"/>
            <w:szCs w:val="21"/>
          </w:rPr>
          <w:t xml:space="preserve"> Storm </w:t>
        </w:r>
        <w:r>
          <w:rPr>
            <w:rStyle w:val="a5"/>
            <w:rFonts w:ascii="Arial" w:hAnsi="Arial" w:cs="Arial"/>
            <w:color w:val="00A19E"/>
            <w:szCs w:val="21"/>
          </w:rPr>
          <w:t>应用</w:t>
        </w:r>
      </w:hyperlink>
    </w:p>
    <w:p w:rsidR="00B314A6" w:rsidRDefault="00B314A6" w:rsidP="00B314A6">
      <w:pPr>
        <w:rPr>
          <w:rFonts w:ascii="宋体" w:hAnsi="宋体" w:cs="宋体"/>
          <w:sz w:val="24"/>
          <w:szCs w:val="24"/>
        </w:rPr>
      </w:pPr>
      <w:r>
        <w:pict>
          <v:rect id="_x0000_i1029" style="width:0;height:1.5pt" o:hralign="center" o:hrstd="t" o:hrnoshade="t" o:hr="t" fillcolor="#666" stroked="f"/>
        </w:pict>
      </w:r>
    </w:p>
    <w:p w:rsidR="00B314A6" w:rsidRDefault="00B314A6" w:rsidP="00B314A6">
      <w:pPr>
        <w:pStyle w:val="2"/>
        <w:spacing w:before="0" w:beforeAutospacing="0" w:after="150" w:afterAutospacing="0" w:line="504" w:lineRule="atLeast"/>
        <w:rPr>
          <w:rFonts w:ascii="Arial" w:hAnsi="Arial" w:cs="Arial"/>
          <w:color w:val="666666"/>
        </w:rPr>
      </w:pPr>
      <w:r>
        <w:rPr>
          <w:rFonts w:ascii="Arial" w:hAnsi="Arial" w:cs="Arial"/>
          <w:color w:val="666666"/>
        </w:rPr>
        <w:t xml:space="preserve">Storm </w:t>
      </w:r>
      <w:r>
        <w:rPr>
          <w:rFonts w:ascii="Arial" w:hAnsi="Arial" w:cs="Arial"/>
          <w:color w:val="666666"/>
        </w:rPr>
        <w:t>中级篇</w:t>
      </w:r>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28" w:tgtFrame="_blank" w:history="1">
        <w:r>
          <w:rPr>
            <w:rStyle w:val="a5"/>
            <w:rFonts w:ascii="Arial" w:hAnsi="Arial" w:cs="Arial"/>
            <w:color w:val="00A19E"/>
            <w:szCs w:val="21"/>
          </w:rPr>
          <w:t>序列化</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29" w:tgtFrame="_blank" w:history="1">
        <w:r>
          <w:rPr>
            <w:rStyle w:val="a5"/>
            <w:rFonts w:ascii="Arial" w:hAnsi="Arial" w:cs="Arial"/>
            <w:color w:val="00A19E"/>
            <w:szCs w:val="21"/>
          </w:rPr>
          <w:t>常用模式</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Clojure DSL</w:t>
      </w:r>
      <w:r>
        <w:rPr>
          <w:rFonts w:ascii="Arial" w:hAnsi="Arial" w:cs="Arial"/>
          <w:color w:val="666666"/>
          <w:szCs w:val="21"/>
          <w:vertAlign w:val="superscript"/>
        </w:rPr>
        <w:t>2</w:t>
      </w:r>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30" w:tgtFrame="_blank" w:history="1">
        <w:r>
          <w:rPr>
            <w:rStyle w:val="a5"/>
            <w:rFonts w:ascii="Arial" w:hAnsi="Arial" w:cs="Arial"/>
            <w:color w:val="00A19E"/>
            <w:szCs w:val="21"/>
          </w:rPr>
          <w:t>使用非</w:t>
        </w:r>
        <w:r>
          <w:rPr>
            <w:rStyle w:val="a5"/>
            <w:rFonts w:ascii="Arial" w:hAnsi="Arial" w:cs="Arial"/>
            <w:color w:val="00A19E"/>
            <w:szCs w:val="21"/>
          </w:rPr>
          <w:t xml:space="preserve"> JVM </w:t>
        </w:r>
        <w:r>
          <w:rPr>
            <w:rStyle w:val="a5"/>
            <w:rFonts w:ascii="Arial" w:hAnsi="Arial" w:cs="Arial"/>
            <w:color w:val="00A19E"/>
            <w:szCs w:val="21"/>
          </w:rPr>
          <w:t>语言开发</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31" w:tgtFrame="_blank" w:history="1">
        <w:r>
          <w:rPr>
            <w:rStyle w:val="a5"/>
            <w:rFonts w:ascii="Arial" w:hAnsi="Arial" w:cs="Arial"/>
            <w:color w:val="00A19E"/>
            <w:szCs w:val="21"/>
          </w:rPr>
          <w:t>分布式</w:t>
        </w:r>
        <w:r>
          <w:rPr>
            <w:rStyle w:val="a5"/>
            <w:rFonts w:ascii="Arial" w:hAnsi="Arial" w:cs="Arial"/>
            <w:color w:val="00A19E"/>
            <w:szCs w:val="21"/>
          </w:rPr>
          <w:t xml:space="preserve"> RPC</w:t>
        </w:r>
      </w:hyperlink>
      <w:r>
        <w:rPr>
          <w:rFonts w:ascii="Arial" w:hAnsi="Arial" w:cs="Arial"/>
          <w:color w:val="666666"/>
          <w:szCs w:val="21"/>
          <w:vertAlign w:val="superscript"/>
        </w:rPr>
        <w:t>3</w:t>
      </w:r>
    </w:p>
    <w:p w:rsidR="00B314A6" w:rsidRDefault="00B314A6" w:rsidP="00B314A6">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lastRenderedPageBreak/>
        <w:t>事务型拓扑</w:t>
      </w:r>
      <w:r>
        <w:rPr>
          <w:rFonts w:ascii="Arial" w:hAnsi="Arial" w:cs="Arial"/>
          <w:color w:val="666666"/>
          <w:szCs w:val="21"/>
          <w:vertAlign w:val="superscript"/>
        </w:rPr>
        <w:t>4</w:t>
      </w:r>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32" w:tgtFrame="_blank" w:history="1">
        <w:r>
          <w:rPr>
            <w:rStyle w:val="a5"/>
            <w:rFonts w:ascii="Arial" w:hAnsi="Arial" w:cs="Arial"/>
            <w:color w:val="00A19E"/>
            <w:szCs w:val="21"/>
          </w:rPr>
          <w:t xml:space="preserve">Storm </w:t>
        </w:r>
        <w:r>
          <w:rPr>
            <w:rStyle w:val="a5"/>
            <w:rFonts w:ascii="Arial" w:hAnsi="Arial" w:cs="Arial"/>
            <w:color w:val="00A19E"/>
            <w:szCs w:val="21"/>
          </w:rPr>
          <w:t>与</w:t>
        </w:r>
        <w:r>
          <w:rPr>
            <w:rStyle w:val="a5"/>
            <w:rFonts w:ascii="Arial" w:hAnsi="Arial" w:cs="Arial"/>
            <w:color w:val="00A19E"/>
            <w:szCs w:val="21"/>
          </w:rPr>
          <w:t xml:space="preserve"> Kestrel</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直接数据流组</w:t>
      </w:r>
      <w:r>
        <w:rPr>
          <w:rFonts w:ascii="Arial" w:hAnsi="Arial" w:cs="Arial"/>
          <w:color w:val="666666"/>
          <w:szCs w:val="21"/>
          <w:vertAlign w:val="superscript"/>
        </w:rPr>
        <w:t>5</w:t>
      </w:r>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33" w:tgtFrame="_blank" w:history="1">
        <w:r>
          <w:rPr>
            <w:rStyle w:val="a5"/>
            <w:rFonts w:ascii="Arial" w:hAnsi="Arial" w:cs="Arial"/>
            <w:color w:val="00A19E"/>
            <w:szCs w:val="21"/>
          </w:rPr>
          <w:t>Hooks</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hyperlink r:id="rId34" w:tgtFrame="_blank" w:history="1">
        <w:r>
          <w:rPr>
            <w:rStyle w:val="a5"/>
            <w:rFonts w:ascii="Arial" w:hAnsi="Arial" w:cs="Arial"/>
            <w:color w:val="00A19E"/>
            <w:szCs w:val="21"/>
          </w:rPr>
          <w:t>Metrics</w:t>
        </w:r>
      </w:hyperlink>
    </w:p>
    <w:p w:rsidR="00B314A6" w:rsidRDefault="00B314A6" w:rsidP="00B314A6">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 xml:space="preserve">Trident tuple </w:t>
      </w:r>
      <w:r>
        <w:rPr>
          <w:rFonts w:ascii="Arial" w:hAnsi="Arial" w:cs="Arial"/>
          <w:color w:val="666666"/>
          <w:szCs w:val="21"/>
        </w:rPr>
        <w:t>的生命周期</w:t>
      </w:r>
      <w:r>
        <w:rPr>
          <w:rFonts w:ascii="Arial" w:hAnsi="Arial" w:cs="Arial"/>
          <w:color w:val="666666"/>
          <w:szCs w:val="21"/>
          <w:vertAlign w:val="superscript"/>
        </w:rPr>
        <w:t>5</w:t>
      </w:r>
    </w:p>
    <w:p w:rsidR="00B314A6" w:rsidRDefault="00B314A6" w:rsidP="00B314A6">
      <w:pPr>
        <w:rPr>
          <w:rFonts w:ascii="宋体" w:hAnsi="宋体" w:cs="宋体"/>
          <w:sz w:val="24"/>
          <w:szCs w:val="24"/>
        </w:rPr>
      </w:pPr>
      <w:r>
        <w:pict>
          <v:rect id="_x0000_i1030" style="width:0;height:1.5pt" o:hralign="center" o:hrstd="t" o:hrnoshade="t" o:hr="t" fillcolor="#666" stroked="f"/>
        </w:pict>
      </w:r>
    </w:p>
    <w:p w:rsidR="00B314A6" w:rsidRDefault="00B314A6" w:rsidP="00B314A6">
      <w:pPr>
        <w:pStyle w:val="2"/>
        <w:spacing w:before="0" w:beforeAutospacing="0" w:after="150" w:afterAutospacing="0" w:line="504" w:lineRule="atLeast"/>
        <w:rPr>
          <w:rFonts w:ascii="Arial" w:hAnsi="Arial" w:cs="Arial"/>
          <w:color w:val="666666"/>
        </w:rPr>
      </w:pPr>
      <w:r>
        <w:rPr>
          <w:rFonts w:ascii="Arial" w:hAnsi="Arial" w:cs="Arial"/>
          <w:color w:val="666666"/>
        </w:rPr>
        <w:t xml:space="preserve">Storm </w:t>
      </w:r>
      <w:r>
        <w:rPr>
          <w:rFonts w:ascii="Arial" w:hAnsi="Arial" w:cs="Arial"/>
          <w:color w:val="666666"/>
        </w:rPr>
        <w:t>高级篇</w:t>
      </w:r>
    </w:p>
    <w:p w:rsidR="00B314A6" w:rsidRDefault="00B314A6" w:rsidP="00B314A6">
      <w:pPr>
        <w:widowControl/>
        <w:numPr>
          <w:ilvl w:val="0"/>
          <w:numId w:val="5"/>
        </w:numPr>
        <w:spacing w:line="420" w:lineRule="atLeast"/>
        <w:ind w:left="0"/>
        <w:jc w:val="left"/>
        <w:rPr>
          <w:rFonts w:ascii="Arial" w:hAnsi="Arial" w:cs="Arial"/>
          <w:color w:val="666666"/>
          <w:szCs w:val="21"/>
        </w:rPr>
      </w:pPr>
      <w:hyperlink r:id="rId35" w:tgtFrame="_blank" w:history="1">
        <w:r>
          <w:rPr>
            <w:rStyle w:val="a5"/>
            <w:rFonts w:ascii="Arial" w:hAnsi="Arial" w:cs="Arial"/>
            <w:color w:val="00A19E"/>
            <w:szCs w:val="21"/>
          </w:rPr>
          <w:t>定义</w:t>
        </w:r>
        <w:r>
          <w:rPr>
            <w:rStyle w:val="a5"/>
            <w:rFonts w:ascii="Arial" w:hAnsi="Arial" w:cs="Arial"/>
            <w:color w:val="00A19E"/>
            <w:szCs w:val="21"/>
          </w:rPr>
          <w:t xml:space="preserve"> Storm </w:t>
        </w:r>
        <w:r>
          <w:rPr>
            <w:rStyle w:val="a5"/>
            <w:rFonts w:ascii="Arial" w:hAnsi="Arial" w:cs="Arial"/>
            <w:color w:val="00A19E"/>
            <w:szCs w:val="21"/>
          </w:rPr>
          <w:t>的非</w:t>
        </w:r>
        <w:r>
          <w:rPr>
            <w:rStyle w:val="a5"/>
            <w:rFonts w:ascii="Arial" w:hAnsi="Arial" w:cs="Arial"/>
            <w:color w:val="00A19E"/>
            <w:szCs w:val="21"/>
          </w:rPr>
          <w:t xml:space="preserve"> JVM </w:t>
        </w:r>
        <w:r>
          <w:rPr>
            <w:rStyle w:val="a5"/>
            <w:rFonts w:ascii="Arial" w:hAnsi="Arial" w:cs="Arial"/>
            <w:color w:val="00A19E"/>
            <w:szCs w:val="21"/>
          </w:rPr>
          <w:t>语言</w:t>
        </w:r>
        <w:r>
          <w:rPr>
            <w:rStyle w:val="a5"/>
            <w:rFonts w:ascii="Arial" w:hAnsi="Arial" w:cs="Arial"/>
            <w:color w:val="00A19E"/>
            <w:szCs w:val="21"/>
          </w:rPr>
          <w:t xml:space="preserve"> DSL</w:t>
        </w:r>
      </w:hyperlink>
    </w:p>
    <w:p w:rsidR="00B314A6" w:rsidRDefault="00B314A6" w:rsidP="00B314A6">
      <w:pPr>
        <w:widowControl/>
        <w:numPr>
          <w:ilvl w:val="0"/>
          <w:numId w:val="5"/>
        </w:numPr>
        <w:spacing w:line="420" w:lineRule="atLeast"/>
        <w:ind w:left="0"/>
        <w:jc w:val="left"/>
        <w:rPr>
          <w:rFonts w:ascii="Arial" w:hAnsi="Arial" w:cs="Arial"/>
          <w:color w:val="666666"/>
          <w:szCs w:val="21"/>
        </w:rPr>
      </w:pPr>
      <w:hyperlink r:id="rId36" w:tgtFrame="_blank" w:history="1">
        <w:r>
          <w:rPr>
            <w:rStyle w:val="a5"/>
            <w:rFonts w:ascii="Arial" w:hAnsi="Arial" w:cs="Arial"/>
            <w:color w:val="00A19E"/>
            <w:szCs w:val="21"/>
          </w:rPr>
          <w:t>多语言接口协议（如何定义其他语言的接口）</w:t>
        </w:r>
      </w:hyperlink>
    </w:p>
    <w:p w:rsidR="00B314A6" w:rsidRDefault="00B314A6" w:rsidP="00B314A6">
      <w:pPr>
        <w:widowControl/>
        <w:numPr>
          <w:ilvl w:val="0"/>
          <w:numId w:val="5"/>
        </w:numPr>
        <w:spacing w:line="420" w:lineRule="atLeast"/>
        <w:ind w:left="0"/>
        <w:jc w:val="left"/>
        <w:rPr>
          <w:rFonts w:ascii="Arial" w:hAnsi="Arial" w:cs="Arial"/>
          <w:color w:val="666666"/>
          <w:szCs w:val="21"/>
        </w:rPr>
      </w:pPr>
      <w:hyperlink r:id="rId37" w:tgtFrame="_blank" w:history="1">
        <w:r>
          <w:rPr>
            <w:rStyle w:val="a5"/>
            <w:rFonts w:ascii="Arial" w:hAnsi="Arial" w:cs="Arial"/>
            <w:color w:val="00A19E"/>
            <w:szCs w:val="21"/>
          </w:rPr>
          <w:t>技术实现相关文档</w:t>
        </w:r>
      </w:hyperlink>
    </w:p>
    <w:p w:rsidR="00B314A6" w:rsidRDefault="00B314A6" w:rsidP="00B314A6">
      <w:pPr>
        <w:rPr>
          <w:rFonts w:ascii="宋体" w:hAnsi="宋体" w:cs="宋体"/>
          <w:sz w:val="24"/>
          <w:szCs w:val="24"/>
        </w:rPr>
      </w:pPr>
      <w:r>
        <w:pict>
          <v:rect id="_x0000_i1031" style="width:0;height:1.5pt" o:hralign="center" o:hrstd="t" o:hrnoshade="t" o:hr="t" fillcolor="#666" stroked="f"/>
        </w:pict>
      </w:r>
    </w:p>
    <w:p w:rsidR="00B314A6" w:rsidRDefault="00B314A6" w:rsidP="00B314A6">
      <w:pPr>
        <w:pStyle w:val="2"/>
        <w:shd w:val="clear" w:color="auto" w:fill="FEFEFE"/>
        <w:spacing w:before="0" w:beforeAutospacing="0" w:after="150" w:afterAutospacing="0" w:line="504" w:lineRule="atLeast"/>
        <w:rPr>
          <w:rFonts w:ascii="Arial" w:hAnsi="Arial" w:cs="Arial"/>
          <w:color w:val="666666"/>
        </w:rPr>
      </w:pPr>
      <w:r>
        <w:rPr>
          <w:rFonts w:ascii="Arial" w:hAnsi="Arial" w:cs="Arial"/>
          <w:color w:val="666666"/>
        </w:rPr>
        <w:t>说明</w:t>
      </w:r>
    </w:p>
    <w:p w:rsidR="00B314A6" w:rsidRDefault="00B314A6" w:rsidP="00B314A6">
      <w:pPr>
        <w:pStyle w:val="a6"/>
        <w:shd w:val="clear" w:color="auto" w:fill="FEFEFE"/>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vertAlign w:val="superscript"/>
        </w:rPr>
        <w:t>1</w:t>
      </w:r>
      <w:r>
        <w:rPr>
          <w:rStyle w:val="apple-converted-space"/>
          <w:rFonts w:ascii="Arial" w:hAnsi="Arial" w:cs="Arial"/>
          <w:color w:val="666666"/>
          <w:sz w:val="21"/>
          <w:szCs w:val="21"/>
        </w:rPr>
        <w:t> </w:t>
      </w:r>
      <w:r>
        <w:rPr>
          <w:rFonts w:ascii="Arial" w:hAnsi="Arial" w:cs="Arial"/>
          <w:color w:val="666666"/>
          <w:sz w:val="21"/>
          <w:szCs w:val="21"/>
        </w:rPr>
        <w:t xml:space="preserve">JavaDoc </w:t>
      </w:r>
      <w:r>
        <w:rPr>
          <w:rFonts w:ascii="Arial" w:hAnsi="Arial" w:cs="Arial"/>
          <w:color w:val="666666"/>
          <w:sz w:val="21"/>
          <w:szCs w:val="21"/>
        </w:rPr>
        <w:t>不在翻译计划之中。</w:t>
      </w:r>
      <w:r>
        <w:rPr>
          <w:rFonts w:ascii="Arial" w:hAnsi="Arial" w:cs="Arial"/>
          <w:color w:val="666666"/>
          <w:sz w:val="21"/>
          <w:szCs w:val="21"/>
        </w:rPr>
        <w:br/>
      </w:r>
      <w:r>
        <w:rPr>
          <w:rFonts w:ascii="Arial" w:hAnsi="Arial" w:cs="Arial"/>
          <w:color w:val="666666"/>
          <w:sz w:val="21"/>
          <w:szCs w:val="21"/>
          <w:vertAlign w:val="superscript"/>
        </w:rPr>
        <w:t>2</w:t>
      </w:r>
      <w:r>
        <w:rPr>
          <w:rStyle w:val="apple-converted-space"/>
          <w:rFonts w:ascii="Arial" w:hAnsi="Arial" w:cs="Arial"/>
          <w:color w:val="666666"/>
          <w:sz w:val="21"/>
          <w:szCs w:val="21"/>
        </w:rPr>
        <w:t> </w:t>
      </w:r>
      <w:r>
        <w:rPr>
          <w:rFonts w:ascii="Arial" w:hAnsi="Arial" w:cs="Arial"/>
          <w:color w:val="666666"/>
          <w:sz w:val="21"/>
          <w:szCs w:val="21"/>
        </w:rPr>
        <w:t>由于译者对</w:t>
      </w:r>
      <w:r>
        <w:rPr>
          <w:rFonts w:ascii="Arial" w:hAnsi="Arial" w:cs="Arial"/>
          <w:color w:val="666666"/>
          <w:sz w:val="21"/>
          <w:szCs w:val="21"/>
        </w:rPr>
        <w:t xml:space="preserve"> Clojure </w:t>
      </w:r>
      <w:r>
        <w:rPr>
          <w:rFonts w:ascii="Arial" w:hAnsi="Arial" w:cs="Arial"/>
          <w:color w:val="666666"/>
          <w:sz w:val="21"/>
          <w:szCs w:val="21"/>
        </w:rPr>
        <w:t>不是很熟悉，相关内容暂时没有翻译，非常欢迎熟悉</w:t>
      </w:r>
      <w:r>
        <w:rPr>
          <w:rFonts w:ascii="Arial" w:hAnsi="Arial" w:cs="Arial"/>
          <w:color w:val="666666"/>
          <w:sz w:val="21"/>
          <w:szCs w:val="21"/>
        </w:rPr>
        <w:t xml:space="preserve"> Clojure </w:t>
      </w:r>
      <w:r>
        <w:rPr>
          <w:rFonts w:ascii="Arial" w:hAnsi="Arial" w:cs="Arial"/>
          <w:color w:val="666666"/>
          <w:sz w:val="21"/>
          <w:szCs w:val="21"/>
        </w:rPr>
        <w:t>的同学来参与到翻译中。</w:t>
      </w:r>
      <w:r>
        <w:rPr>
          <w:rFonts w:ascii="Arial" w:hAnsi="Arial" w:cs="Arial"/>
          <w:color w:val="666666"/>
          <w:sz w:val="21"/>
          <w:szCs w:val="21"/>
        </w:rPr>
        <w:br/>
      </w:r>
      <w:r>
        <w:rPr>
          <w:rFonts w:ascii="Arial" w:hAnsi="Arial" w:cs="Arial"/>
          <w:color w:val="666666"/>
          <w:sz w:val="21"/>
          <w:szCs w:val="21"/>
          <w:vertAlign w:val="superscript"/>
        </w:rPr>
        <w:t>3</w:t>
      </w:r>
      <w:r>
        <w:rPr>
          <w:rStyle w:val="apple-converted-space"/>
          <w:rFonts w:ascii="Arial" w:hAnsi="Arial" w:cs="Arial"/>
          <w:color w:val="666666"/>
          <w:sz w:val="21"/>
          <w:szCs w:val="21"/>
        </w:rPr>
        <w:t> </w:t>
      </w:r>
      <w:r>
        <w:rPr>
          <w:rFonts w:ascii="Arial" w:hAnsi="Arial" w:cs="Arial"/>
          <w:color w:val="666666"/>
          <w:sz w:val="21"/>
          <w:szCs w:val="21"/>
        </w:rPr>
        <w:t>由于官方文档关于分布式</w:t>
      </w:r>
      <w:r>
        <w:rPr>
          <w:rFonts w:ascii="Arial" w:hAnsi="Arial" w:cs="Arial"/>
          <w:color w:val="666666"/>
          <w:sz w:val="21"/>
          <w:szCs w:val="21"/>
        </w:rPr>
        <w:t xml:space="preserve"> RPC </w:t>
      </w:r>
      <w:r>
        <w:rPr>
          <w:rFonts w:ascii="Arial" w:hAnsi="Arial" w:cs="Arial"/>
          <w:color w:val="666666"/>
          <w:sz w:val="21"/>
          <w:szCs w:val="21"/>
        </w:rPr>
        <w:t>的部分内容已过时，这里改写了相关内容。</w:t>
      </w:r>
      <w:r>
        <w:rPr>
          <w:rFonts w:ascii="Arial" w:hAnsi="Arial" w:cs="Arial"/>
          <w:color w:val="666666"/>
          <w:sz w:val="21"/>
          <w:szCs w:val="21"/>
        </w:rPr>
        <w:br/>
      </w:r>
      <w:r>
        <w:rPr>
          <w:rFonts w:ascii="Arial" w:hAnsi="Arial" w:cs="Arial"/>
          <w:color w:val="666666"/>
          <w:sz w:val="21"/>
          <w:szCs w:val="21"/>
          <w:vertAlign w:val="superscript"/>
        </w:rPr>
        <w:t>4</w:t>
      </w:r>
      <w:r>
        <w:rPr>
          <w:rStyle w:val="apple-converted-space"/>
          <w:rFonts w:ascii="Arial" w:hAnsi="Arial" w:cs="Arial"/>
          <w:color w:val="666666"/>
          <w:sz w:val="21"/>
          <w:szCs w:val="21"/>
        </w:rPr>
        <w:t> </w:t>
      </w:r>
      <w:r>
        <w:rPr>
          <w:rFonts w:ascii="Arial" w:hAnsi="Arial" w:cs="Arial"/>
          <w:color w:val="666666"/>
          <w:sz w:val="21"/>
          <w:szCs w:val="21"/>
        </w:rPr>
        <w:t>事务型拓扑已经由</w:t>
      </w:r>
      <w:r>
        <w:rPr>
          <w:rFonts w:ascii="Arial" w:hAnsi="Arial" w:cs="Arial"/>
          <w:color w:val="666666"/>
          <w:sz w:val="21"/>
          <w:szCs w:val="21"/>
        </w:rPr>
        <w:t xml:space="preserve"> Trident </w:t>
      </w:r>
      <w:r>
        <w:rPr>
          <w:rFonts w:ascii="Arial" w:hAnsi="Arial" w:cs="Arial"/>
          <w:color w:val="666666"/>
          <w:sz w:val="21"/>
          <w:szCs w:val="21"/>
        </w:rPr>
        <w:t>实现，之前的实现已经被标记为</w:t>
      </w:r>
      <w:r>
        <w:rPr>
          <w:rStyle w:val="apple-converted-space"/>
          <w:rFonts w:ascii="Arial" w:hAnsi="Arial" w:cs="Arial"/>
          <w:color w:val="666666"/>
          <w:sz w:val="21"/>
          <w:szCs w:val="21"/>
        </w:rPr>
        <w:t> </w:t>
      </w:r>
      <w:r>
        <w:rPr>
          <w:rStyle w:val="HTML"/>
          <w:color w:val="666666"/>
        </w:rPr>
        <w:t>@Deprecated</w:t>
      </w:r>
      <w:r>
        <w:rPr>
          <w:rFonts w:ascii="Arial" w:hAnsi="Arial" w:cs="Arial"/>
          <w:color w:val="666666"/>
          <w:sz w:val="21"/>
          <w:szCs w:val="21"/>
        </w:rPr>
        <w:t>，这里不再讨论。</w:t>
      </w:r>
      <w:r>
        <w:rPr>
          <w:rFonts w:ascii="Arial" w:hAnsi="Arial" w:cs="Arial"/>
          <w:color w:val="666666"/>
          <w:sz w:val="21"/>
          <w:szCs w:val="21"/>
        </w:rPr>
        <w:br/>
      </w:r>
      <w:r>
        <w:rPr>
          <w:rFonts w:ascii="Arial" w:hAnsi="Arial" w:cs="Arial"/>
          <w:color w:val="666666"/>
          <w:sz w:val="21"/>
          <w:szCs w:val="21"/>
          <w:vertAlign w:val="superscript"/>
        </w:rPr>
        <w:t>5</w:t>
      </w:r>
      <w:r>
        <w:rPr>
          <w:rStyle w:val="apple-converted-space"/>
          <w:rFonts w:ascii="Arial" w:hAnsi="Arial" w:cs="Arial"/>
          <w:color w:val="666666"/>
          <w:sz w:val="21"/>
          <w:szCs w:val="21"/>
        </w:rPr>
        <w:t> </w:t>
      </w:r>
      <w:r>
        <w:rPr>
          <w:rFonts w:ascii="Arial" w:hAnsi="Arial" w:cs="Arial"/>
          <w:color w:val="666666"/>
          <w:sz w:val="21"/>
          <w:szCs w:val="21"/>
        </w:rPr>
        <w:t>该文官方文档暂未提供。</w:t>
      </w:r>
    </w:p>
    <w:p w:rsidR="00A22A15" w:rsidRPr="00B314A6" w:rsidRDefault="00A22A15" w:rsidP="00B314A6">
      <w:pPr>
        <w:rPr>
          <w:rFonts w:hint="eastAsia"/>
        </w:rPr>
      </w:pPr>
    </w:p>
    <w:p w:rsidR="003E3518" w:rsidRDefault="003E3518">
      <w:pPr>
        <w:widowControl/>
        <w:jc w:val="left"/>
      </w:pPr>
      <w:r>
        <w:br w:type="page"/>
      </w:r>
    </w:p>
    <w:p w:rsidR="003E3518" w:rsidRPr="003E3518" w:rsidRDefault="003E3518" w:rsidP="003E3518">
      <w:pPr>
        <w:pStyle w:val="1"/>
        <w:spacing w:before="0" w:beforeAutospacing="0" w:after="150" w:afterAutospacing="0" w:line="672" w:lineRule="atLeast"/>
        <w:rPr>
          <w:rFonts w:ascii="Arial" w:hAnsi="Arial" w:cs="Arial"/>
          <w:color w:val="666666"/>
          <w:sz w:val="44"/>
          <w:szCs w:val="44"/>
        </w:rPr>
      </w:pPr>
      <w:r w:rsidRPr="003E3518">
        <w:rPr>
          <w:rFonts w:ascii="Arial" w:hAnsi="Arial" w:cs="Arial"/>
          <w:color w:val="666666"/>
          <w:sz w:val="44"/>
          <w:szCs w:val="44"/>
        </w:rPr>
        <w:lastRenderedPageBreak/>
        <w:t xml:space="preserve">Apache Storm </w:t>
      </w:r>
      <w:r w:rsidRPr="003E3518">
        <w:rPr>
          <w:rFonts w:ascii="Arial" w:hAnsi="Arial" w:cs="Arial"/>
          <w:color w:val="666666"/>
          <w:sz w:val="44"/>
          <w:szCs w:val="44"/>
        </w:rPr>
        <w:t>官方文档</w:t>
      </w:r>
      <w:r w:rsidRPr="003E3518">
        <w:rPr>
          <w:rFonts w:ascii="Arial" w:hAnsi="Arial" w:cs="Arial"/>
          <w:color w:val="666666"/>
          <w:sz w:val="44"/>
          <w:szCs w:val="44"/>
        </w:rPr>
        <w:t xml:space="preserve"> —— </w:t>
      </w:r>
      <w:r w:rsidRPr="003E3518">
        <w:rPr>
          <w:rFonts w:ascii="Arial" w:hAnsi="Arial" w:cs="Arial"/>
          <w:color w:val="666666"/>
          <w:sz w:val="44"/>
          <w:szCs w:val="44"/>
        </w:rPr>
        <w:t>基础概念</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hyperlink r:id="rId38" w:tgtFrame="_blank" w:history="1">
        <w:r>
          <w:rPr>
            <w:rStyle w:val="a5"/>
            <w:rFonts w:ascii="Arial" w:hAnsi="Arial" w:cs="Arial"/>
            <w:color w:val="00A19E"/>
            <w:sz w:val="15"/>
            <w:szCs w:val="15"/>
          </w:rPr>
          <w:t>原文链接</w:t>
        </w:r>
      </w:hyperlink>
      <w:r>
        <w:rPr>
          <w:rFonts w:ascii="Arial" w:hAnsi="Arial" w:cs="Arial"/>
          <w:color w:val="666666"/>
          <w:sz w:val="15"/>
          <w:szCs w:val="15"/>
        </w:rPr>
        <w:t xml:space="preserve">    </w:t>
      </w:r>
      <w:r>
        <w:rPr>
          <w:rFonts w:ascii="Arial" w:hAnsi="Arial" w:cs="Arial"/>
          <w:color w:val="666666"/>
          <w:sz w:val="15"/>
          <w:szCs w:val="15"/>
        </w:rPr>
        <w:t>译者：</w:t>
      </w:r>
      <w:hyperlink r:id="rId39" w:tgtFrame="_blank" w:history="1">
        <w:r>
          <w:rPr>
            <w:rStyle w:val="a5"/>
            <w:rFonts w:ascii="Arial" w:hAnsi="Arial" w:cs="Arial"/>
            <w:color w:val="00A19E"/>
            <w:sz w:val="15"/>
            <w:szCs w:val="15"/>
          </w:rPr>
          <w:t>魏勇</w:t>
        </w:r>
      </w:hyperlink>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系统中包含以下几个基本概念：</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拓扑（</w:t>
      </w:r>
      <w:r>
        <w:rPr>
          <w:rFonts w:ascii="Arial" w:hAnsi="Arial" w:cs="Arial"/>
          <w:color w:val="666666"/>
          <w:sz w:val="15"/>
          <w:szCs w:val="15"/>
        </w:rPr>
        <w:t>Topologies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流（</w:t>
      </w:r>
      <w:r>
        <w:rPr>
          <w:rFonts w:ascii="Arial" w:hAnsi="Arial" w:cs="Arial"/>
          <w:color w:val="666666"/>
          <w:sz w:val="15"/>
          <w:szCs w:val="15"/>
        </w:rPr>
        <w:t>Streams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数据源（</w:t>
      </w:r>
      <w:r>
        <w:rPr>
          <w:rFonts w:ascii="Arial" w:hAnsi="Arial" w:cs="Arial"/>
          <w:color w:val="666666"/>
          <w:sz w:val="15"/>
          <w:szCs w:val="15"/>
        </w:rPr>
        <w:t>Spouts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数据流处理组件（</w:t>
      </w:r>
      <w:r>
        <w:rPr>
          <w:rFonts w:ascii="Arial" w:hAnsi="Arial" w:cs="Arial"/>
          <w:color w:val="666666"/>
          <w:sz w:val="15"/>
          <w:szCs w:val="15"/>
        </w:rPr>
        <w:t>Bolts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数据流分组（</w:t>
      </w:r>
      <w:r>
        <w:rPr>
          <w:rFonts w:ascii="Arial" w:hAnsi="Arial" w:cs="Arial"/>
          <w:color w:val="666666"/>
          <w:sz w:val="15"/>
          <w:szCs w:val="15"/>
        </w:rPr>
        <w:t>Stream groupings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可靠性（</w:t>
      </w:r>
      <w:r>
        <w:rPr>
          <w:rFonts w:ascii="Arial" w:hAnsi="Arial" w:cs="Arial"/>
          <w:color w:val="666666"/>
          <w:sz w:val="15"/>
          <w:szCs w:val="15"/>
        </w:rPr>
        <w:t>Reliability</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任务（</w:t>
      </w:r>
      <w:r>
        <w:rPr>
          <w:rFonts w:ascii="Arial" w:hAnsi="Arial" w:cs="Arial"/>
          <w:color w:val="666666"/>
          <w:sz w:val="15"/>
          <w:szCs w:val="15"/>
        </w:rPr>
        <w:t>Tasks</w:t>
      </w:r>
      <w:r>
        <w:rPr>
          <w:rFonts w:ascii="Arial" w:hAnsi="Arial" w:cs="Arial"/>
          <w:color w:val="666666"/>
          <w:sz w:val="15"/>
          <w:szCs w:val="15"/>
        </w:rPr>
        <w:t>）</w:t>
      </w:r>
    </w:p>
    <w:p w:rsidR="003E3518" w:rsidRDefault="003E3518" w:rsidP="003E3518">
      <w:pPr>
        <w:widowControl/>
        <w:numPr>
          <w:ilvl w:val="0"/>
          <w:numId w:val="6"/>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工作进程（</w:t>
      </w:r>
      <w:r>
        <w:rPr>
          <w:rFonts w:ascii="Arial" w:hAnsi="Arial" w:cs="Arial"/>
          <w:color w:val="666666"/>
          <w:sz w:val="15"/>
          <w:szCs w:val="15"/>
        </w:rPr>
        <w:t>Workers</w:t>
      </w:r>
      <w:r>
        <w:rPr>
          <w:rFonts w:ascii="Arial" w:hAnsi="Arial" w:cs="Arial"/>
          <w:color w:val="666666"/>
          <w:sz w:val="15"/>
          <w:szCs w:val="15"/>
        </w:rPr>
        <w:t>）</w:t>
      </w:r>
    </w:p>
    <w:p w:rsidR="003E3518" w:rsidRDefault="003E3518" w:rsidP="003E3518">
      <w:pPr>
        <w:pStyle w:val="a6"/>
        <w:shd w:val="clear" w:color="auto" w:fill="FEFEFE"/>
        <w:spacing w:before="0" w:beforeAutospacing="0" w:after="240" w:afterAutospacing="0" w:line="376" w:lineRule="atLeast"/>
        <w:rPr>
          <w:rFonts w:ascii="Arial" w:hAnsi="Arial" w:cs="Arial"/>
          <w:color w:val="666666"/>
          <w:sz w:val="15"/>
          <w:szCs w:val="15"/>
        </w:rPr>
      </w:pPr>
      <w:r>
        <w:rPr>
          <w:rStyle w:val="a7"/>
          <w:rFonts w:ascii="Arial" w:hAnsi="Arial" w:cs="Arial"/>
          <w:color w:val="666666"/>
          <w:sz w:val="15"/>
          <w:szCs w:val="15"/>
        </w:rPr>
        <w:t>译者注：由于</w:t>
      </w:r>
      <w:r>
        <w:rPr>
          <w:rStyle w:val="a7"/>
          <w:rFonts w:ascii="Arial" w:hAnsi="Arial" w:cs="Arial"/>
          <w:color w:val="666666"/>
          <w:sz w:val="15"/>
          <w:szCs w:val="15"/>
        </w:rPr>
        <w:t xml:space="preserve"> Storm </w:t>
      </w:r>
      <w:r>
        <w:rPr>
          <w:rStyle w:val="a7"/>
          <w:rFonts w:ascii="Arial" w:hAnsi="Arial" w:cs="Arial"/>
          <w:color w:val="666666"/>
          <w:sz w:val="15"/>
          <w:szCs w:val="15"/>
        </w:rPr>
        <w:t>的几个基础概念无论是直译还是意译均不够清晰，而且还会让习惯了</w:t>
      </w:r>
      <w:r>
        <w:rPr>
          <w:rStyle w:val="a7"/>
          <w:rFonts w:ascii="Arial" w:hAnsi="Arial" w:cs="Arial"/>
          <w:color w:val="666666"/>
          <w:sz w:val="15"/>
          <w:szCs w:val="15"/>
        </w:rPr>
        <w:t xml:space="preserve"> Storm </w:t>
      </w:r>
      <w:r>
        <w:rPr>
          <w:rStyle w:val="a7"/>
          <w:rFonts w:ascii="Arial" w:hAnsi="Arial" w:cs="Arial"/>
          <w:color w:val="666666"/>
          <w:sz w:val="15"/>
          <w:szCs w:val="15"/>
        </w:rPr>
        <w:t>编程模型的读者感到困惑，因此后文在提及这些概念时大多还会以英文原文出现，希望大家能够谅解。</w:t>
      </w:r>
    </w:p>
    <w:p w:rsidR="003E3518" w:rsidRDefault="003E3518" w:rsidP="003E3518">
      <w:pPr>
        <w:shd w:val="clear" w:color="auto" w:fill="FFFFFF"/>
        <w:rPr>
          <w:rFonts w:ascii="Arial" w:hAnsi="Arial" w:cs="Arial"/>
          <w:color w:val="666666"/>
          <w:sz w:val="15"/>
          <w:szCs w:val="15"/>
        </w:rPr>
      </w:pPr>
      <w:r>
        <w:rPr>
          <w:rFonts w:ascii="Arial" w:hAnsi="Arial" w:cs="Arial"/>
          <w:color w:val="666666"/>
          <w:sz w:val="15"/>
          <w:szCs w:val="15"/>
        </w:rPr>
        <w:pict>
          <v:rect id="_x0000_i1032" style="width:0;height:1.5pt" o:hralign="center" o:hrstd="t" o:hr="t" fillcolor="#a0a0a0" stroked="f"/>
        </w:pic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拓扑（</w:t>
      </w:r>
      <w:r>
        <w:rPr>
          <w:rFonts w:ascii="Arial" w:hAnsi="Arial" w:cs="Arial"/>
          <w:color w:val="666666"/>
        </w:rPr>
        <w:t>Topologies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sidRPr="003B444D">
        <w:rPr>
          <w:rFonts w:ascii="Arial" w:hAnsi="Arial" w:cs="Arial"/>
          <w:color w:val="666666"/>
          <w:sz w:val="15"/>
          <w:szCs w:val="15"/>
          <w:highlight w:val="yellow"/>
        </w:rPr>
        <w:t xml:space="preserve">Storm </w:t>
      </w:r>
      <w:r w:rsidRPr="003B444D">
        <w:rPr>
          <w:rFonts w:ascii="Arial" w:hAnsi="Arial" w:cs="Arial"/>
          <w:color w:val="666666"/>
          <w:sz w:val="15"/>
          <w:szCs w:val="15"/>
          <w:highlight w:val="yellow"/>
        </w:rPr>
        <w:t>的拓扑</w:t>
      </w:r>
      <w:r>
        <w:rPr>
          <w:rFonts w:ascii="Arial" w:hAnsi="Arial" w:cs="Arial"/>
          <w:color w:val="666666"/>
          <w:sz w:val="15"/>
          <w:szCs w:val="15"/>
        </w:rPr>
        <w:t>是对实时计算应用逻辑的封装，它的作用与</w:t>
      </w:r>
      <w:r>
        <w:rPr>
          <w:rFonts w:ascii="Arial" w:hAnsi="Arial" w:cs="Arial"/>
          <w:color w:val="666666"/>
          <w:sz w:val="15"/>
          <w:szCs w:val="15"/>
        </w:rPr>
        <w:t xml:space="preserve"> </w:t>
      </w:r>
      <w:r w:rsidRPr="003B444D">
        <w:rPr>
          <w:rFonts w:ascii="Arial" w:hAnsi="Arial" w:cs="Arial"/>
          <w:color w:val="666666"/>
          <w:sz w:val="15"/>
          <w:szCs w:val="15"/>
          <w:highlight w:val="yellow"/>
        </w:rPr>
        <w:t xml:space="preserve">MapReduce </w:t>
      </w:r>
      <w:r w:rsidRPr="003B444D">
        <w:rPr>
          <w:rFonts w:ascii="Arial" w:hAnsi="Arial" w:cs="Arial"/>
          <w:color w:val="666666"/>
          <w:sz w:val="15"/>
          <w:szCs w:val="15"/>
          <w:highlight w:val="yellow"/>
        </w:rPr>
        <w:t>的任务（</w:t>
      </w:r>
      <w:r w:rsidRPr="003B444D">
        <w:rPr>
          <w:rFonts w:ascii="Arial" w:hAnsi="Arial" w:cs="Arial"/>
          <w:color w:val="666666"/>
          <w:sz w:val="15"/>
          <w:szCs w:val="15"/>
          <w:highlight w:val="yellow"/>
        </w:rPr>
        <w:t>Job</w:t>
      </w:r>
      <w:r w:rsidRPr="003B444D">
        <w:rPr>
          <w:rFonts w:ascii="Arial" w:hAnsi="Arial" w:cs="Arial"/>
          <w:color w:val="666666"/>
          <w:sz w:val="15"/>
          <w:szCs w:val="15"/>
          <w:highlight w:val="yellow"/>
        </w:rPr>
        <w:t>）</w:t>
      </w:r>
      <w:r>
        <w:rPr>
          <w:rFonts w:ascii="Arial" w:hAnsi="Arial" w:cs="Arial"/>
          <w:color w:val="666666"/>
          <w:sz w:val="15"/>
          <w:szCs w:val="15"/>
        </w:rPr>
        <w:t>很相似，区别在于</w:t>
      </w:r>
      <w:r>
        <w:rPr>
          <w:rFonts w:ascii="Arial" w:hAnsi="Arial" w:cs="Arial"/>
          <w:color w:val="666666"/>
          <w:sz w:val="15"/>
          <w:szCs w:val="15"/>
        </w:rPr>
        <w:t xml:space="preserve"> MapReduce </w:t>
      </w:r>
      <w:r>
        <w:rPr>
          <w:rFonts w:ascii="Arial" w:hAnsi="Arial" w:cs="Arial"/>
          <w:color w:val="666666"/>
          <w:sz w:val="15"/>
          <w:szCs w:val="15"/>
        </w:rPr>
        <w:t>的一个</w:t>
      </w:r>
      <w:r>
        <w:rPr>
          <w:rFonts w:ascii="Arial" w:hAnsi="Arial" w:cs="Arial"/>
          <w:color w:val="666666"/>
          <w:sz w:val="15"/>
          <w:szCs w:val="15"/>
        </w:rPr>
        <w:t xml:space="preserve"> Job </w:t>
      </w:r>
      <w:r>
        <w:rPr>
          <w:rFonts w:ascii="Arial" w:hAnsi="Arial" w:cs="Arial"/>
          <w:color w:val="666666"/>
          <w:sz w:val="15"/>
          <w:szCs w:val="15"/>
        </w:rPr>
        <w:t>在得到结果之后总会结束，而拓扑会一直在集群中运行，直到你手动去终止它。拓扑还可以理解成由一系列通过数据流（</w:t>
      </w:r>
      <w:r>
        <w:rPr>
          <w:rFonts w:ascii="Arial" w:hAnsi="Arial" w:cs="Arial"/>
          <w:color w:val="666666"/>
          <w:sz w:val="15"/>
          <w:szCs w:val="15"/>
        </w:rPr>
        <w:t>Stream Grouping</w:t>
      </w:r>
      <w:r>
        <w:rPr>
          <w:rFonts w:ascii="Arial" w:hAnsi="Arial" w:cs="Arial"/>
          <w:color w:val="666666"/>
          <w:sz w:val="15"/>
          <w:szCs w:val="15"/>
        </w:rPr>
        <w:t>）相互关联的</w:t>
      </w:r>
      <w:r>
        <w:rPr>
          <w:rFonts w:ascii="Arial" w:hAnsi="Arial" w:cs="Arial"/>
          <w:color w:val="666666"/>
          <w:sz w:val="15"/>
          <w:szCs w:val="15"/>
        </w:rPr>
        <w:t xml:space="preserve"> Spout </w:t>
      </w:r>
      <w:r>
        <w:rPr>
          <w:rFonts w:ascii="Arial" w:hAnsi="Arial" w:cs="Arial"/>
          <w:color w:val="666666"/>
          <w:sz w:val="15"/>
          <w:szCs w:val="15"/>
        </w:rPr>
        <w:t>和</w:t>
      </w:r>
      <w:r>
        <w:rPr>
          <w:rFonts w:ascii="Arial" w:hAnsi="Arial" w:cs="Arial"/>
          <w:color w:val="666666"/>
          <w:sz w:val="15"/>
          <w:szCs w:val="15"/>
        </w:rPr>
        <w:t xml:space="preserve"> Bolt </w:t>
      </w:r>
      <w:r>
        <w:rPr>
          <w:rFonts w:ascii="Arial" w:hAnsi="Arial" w:cs="Arial"/>
          <w:color w:val="666666"/>
          <w:sz w:val="15"/>
          <w:szCs w:val="15"/>
        </w:rPr>
        <w:t>组成的的拓扑结构。</w:t>
      </w:r>
      <w:r>
        <w:rPr>
          <w:rFonts w:ascii="Arial" w:hAnsi="Arial" w:cs="Arial"/>
          <w:color w:val="666666"/>
          <w:sz w:val="15"/>
          <w:szCs w:val="15"/>
        </w:rPr>
        <w:t xml:space="preserve">Spout </w:t>
      </w:r>
      <w:r>
        <w:rPr>
          <w:rFonts w:ascii="Arial" w:hAnsi="Arial" w:cs="Arial"/>
          <w:color w:val="666666"/>
          <w:sz w:val="15"/>
          <w:szCs w:val="15"/>
        </w:rPr>
        <w:t>和</w:t>
      </w:r>
      <w:r>
        <w:rPr>
          <w:rFonts w:ascii="Arial" w:hAnsi="Arial" w:cs="Arial"/>
          <w:color w:val="666666"/>
          <w:sz w:val="15"/>
          <w:szCs w:val="15"/>
        </w:rPr>
        <w:t xml:space="preserve"> Bolt </w:t>
      </w:r>
      <w:r>
        <w:rPr>
          <w:rFonts w:ascii="Arial" w:hAnsi="Arial" w:cs="Arial"/>
          <w:color w:val="666666"/>
          <w:sz w:val="15"/>
          <w:szCs w:val="15"/>
        </w:rPr>
        <w:t>称为拓扑的组件（</w:t>
      </w:r>
      <w:r>
        <w:rPr>
          <w:rFonts w:ascii="Arial" w:hAnsi="Arial" w:cs="Arial"/>
          <w:color w:val="666666"/>
          <w:sz w:val="15"/>
          <w:szCs w:val="15"/>
        </w:rPr>
        <w:t>Component</w:t>
      </w:r>
      <w:r>
        <w:rPr>
          <w:rFonts w:ascii="Arial" w:hAnsi="Arial" w:cs="Arial"/>
          <w:color w:val="666666"/>
          <w:sz w:val="15"/>
          <w:szCs w:val="15"/>
        </w:rPr>
        <w:t>）。我们会在后文中给出这些概念的解释。</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3E3518" w:rsidRDefault="003E3518" w:rsidP="003E3518">
      <w:pPr>
        <w:widowControl/>
        <w:numPr>
          <w:ilvl w:val="0"/>
          <w:numId w:val="7"/>
        </w:numPr>
        <w:shd w:val="clear" w:color="auto" w:fill="FFFFFF"/>
        <w:spacing w:line="301" w:lineRule="atLeast"/>
        <w:ind w:left="0"/>
        <w:jc w:val="left"/>
        <w:rPr>
          <w:rFonts w:ascii="Arial" w:hAnsi="Arial" w:cs="Arial"/>
          <w:color w:val="666666"/>
          <w:sz w:val="15"/>
          <w:szCs w:val="15"/>
        </w:rPr>
      </w:pPr>
      <w:hyperlink r:id="rId40" w:history="1">
        <w:r>
          <w:rPr>
            <w:rStyle w:val="a5"/>
            <w:rFonts w:ascii="Arial" w:hAnsi="Arial" w:cs="Arial"/>
            <w:color w:val="00A19E"/>
            <w:sz w:val="15"/>
            <w:szCs w:val="15"/>
          </w:rPr>
          <w:t>TopologyBuilder</w:t>
        </w:r>
      </w:hyperlink>
      <w:r>
        <w:rPr>
          <w:rFonts w:ascii="Arial" w:hAnsi="Arial" w:cs="Arial"/>
          <w:color w:val="666666"/>
          <w:sz w:val="15"/>
          <w:szCs w:val="15"/>
        </w:rPr>
        <w:t>：在</w:t>
      </w:r>
      <w:r>
        <w:rPr>
          <w:rFonts w:ascii="Arial" w:hAnsi="Arial" w:cs="Arial"/>
          <w:color w:val="666666"/>
          <w:sz w:val="15"/>
          <w:szCs w:val="15"/>
        </w:rPr>
        <w:t xml:space="preserve"> Java </w:t>
      </w:r>
      <w:r>
        <w:rPr>
          <w:rFonts w:ascii="Arial" w:hAnsi="Arial" w:cs="Arial"/>
          <w:color w:val="666666"/>
          <w:sz w:val="15"/>
          <w:szCs w:val="15"/>
        </w:rPr>
        <w:t>中使用此类构造拓扑</w:t>
      </w:r>
    </w:p>
    <w:p w:rsidR="003E3518" w:rsidRDefault="003E3518" w:rsidP="003E3518">
      <w:pPr>
        <w:widowControl/>
        <w:numPr>
          <w:ilvl w:val="0"/>
          <w:numId w:val="7"/>
        </w:numPr>
        <w:shd w:val="clear" w:color="auto" w:fill="FFFFFF"/>
        <w:spacing w:line="301" w:lineRule="atLeast"/>
        <w:ind w:left="0"/>
        <w:jc w:val="left"/>
        <w:rPr>
          <w:rFonts w:ascii="Arial" w:hAnsi="Arial" w:cs="Arial"/>
          <w:color w:val="666666"/>
          <w:sz w:val="15"/>
          <w:szCs w:val="15"/>
        </w:rPr>
      </w:pPr>
      <w:hyperlink r:id="rId41" w:tgtFrame="_blank" w:history="1">
        <w:r>
          <w:rPr>
            <w:rStyle w:val="a5"/>
            <w:rFonts w:ascii="Arial" w:hAnsi="Arial" w:cs="Arial"/>
            <w:color w:val="00A19E"/>
            <w:sz w:val="15"/>
            <w:szCs w:val="15"/>
          </w:rPr>
          <w:t>在生产环境中运行拓扑</w:t>
        </w:r>
      </w:hyperlink>
    </w:p>
    <w:p w:rsidR="003E3518" w:rsidRDefault="003E3518" w:rsidP="003E3518">
      <w:pPr>
        <w:widowControl/>
        <w:numPr>
          <w:ilvl w:val="0"/>
          <w:numId w:val="7"/>
        </w:numPr>
        <w:shd w:val="clear" w:color="auto" w:fill="FFFFFF"/>
        <w:spacing w:line="301" w:lineRule="atLeast"/>
        <w:ind w:left="0"/>
        <w:jc w:val="left"/>
        <w:rPr>
          <w:rFonts w:ascii="Arial" w:hAnsi="Arial" w:cs="Arial"/>
          <w:color w:val="666666"/>
          <w:sz w:val="15"/>
          <w:szCs w:val="15"/>
        </w:rPr>
      </w:pPr>
      <w:hyperlink r:id="rId42" w:tgtFrame="_blank" w:history="1">
        <w:r>
          <w:rPr>
            <w:rStyle w:val="a5"/>
            <w:rFonts w:ascii="Arial" w:hAnsi="Arial" w:cs="Arial"/>
            <w:color w:val="00A19E"/>
            <w:sz w:val="15"/>
            <w:szCs w:val="15"/>
          </w:rPr>
          <w:t>本地模式</w:t>
        </w:r>
      </w:hyperlink>
      <w:r>
        <w:rPr>
          <w:rFonts w:ascii="Arial" w:hAnsi="Arial" w:cs="Arial"/>
          <w:color w:val="666666"/>
          <w:sz w:val="15"/>
          <w:szCs w:val="15"/>
        </w:rPr>
        <w:t>：通过本文学习如何在本地模式中开发、测试拓扑</w: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数据流（</w:t>
      </w:r>
      <w:r>
        <w:rPr>
          <w:rFonts w:ascii="Arial" w:hAnsi="Arial" w:cs="Arial"/>
          <w:color w:val="666666"/>
        </w:rPr>
        <w:t>Streams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数据流（</w:t>
      </w:r>
      <w:r>
        <w:rPr>
          <w:rFonts w:ascii="Arial" w:hAnsi="Arial" w:cs="Arial"/>
          <w:color w:val="666666"/>
          <w:sz w:val="15"/>
          <w:szCs w:val="15"/>
        </w:rPr>
        <w:t>Streams</w:t>
      </w:r>
      <w:r>
        <w:rPr>
          <w:rFonts w:ascii="Arial" w:hAnsi="Arial" w:cs="Arial"/>
          <w:color w:val="666666"/>
          <w:sz w:val="15"/>
          <w:szCs w:val="15"/>
        </w:rPr>
        <w:t>）是</w:t>
      </w:r>
      <w:r>
        <w:rPr>
          <w:rFonts w:ascii="Arial" w:hAnsi="Arial" w:cs="Arial"/>
          <w:color w:val="666666"/>
          <w:sz w:val="15"/>
          <w:szCs w:val="15"/>
        </w:rPr>
        <w:t xml:space="preserve"> Storm </w:t>
      </w:r>
      <w:r>
        <w:rPr>
          <w:rFonts w:ascii="Arial" w:hAnsi="Arial" w:cs="Arial"/>
          <w:color w:val="666666"/>
          <w:sz w:val="15"/>
          <w:szCs w:val="15"/>
        </w:rPr>
        <w:t>中最核心的抽象概念。一个</w:t>
      </w:r>
      <w:r w:rsidRPr="00557822">
        <w:rPr>
          <w:rFonts w:ascii="Arial" w:hAnsi="Arial" w:cs="Arial"/>
          <w:color w:val="666666"/>
          <w:sz w:val="15"/>
          <w:szCs w:val="15"/>
          <w:highlight w:val="yellow"/>
        </w:rPr>
        <w:t>数据流</w:t>
      </w:r>
      <w:r>
        <w:rPr>
          <w:rFonts w:ascii="Arial" w:hAnsi="Arial" w:cs="Arial"/>
          <w:color w:val="666666"/>
          <w:sz w:val="15"/>
          <w:szCs w:val="15"/>
        </w:rPr>
        <w:t>指的是在分布式环境中并行创建、处理的一组</w:t>
      </w:r>
      <w:r w:rsidRPr="00557822">
        <w:rPr>
          <w:rFonts w:ascii="Arial" w:hAnsi="Arial" w:cs="Arial"/>
          <w:color w:val="666666"/>
          <w:sz w:val="15"/>
          <w:szCs w:val="15"/>
          <w:highlight w:val="yellow"/>
        </w:rPr>
        <w:t>元组（</w:t>
      </w:r>
      <w:r w:rsidRPr="00557822">
        <w:rPr>
          <w:rFonts w:ascii="Arial" w:hAnsi="Arial" w:cs="Arial"/>
          <w:color w:val="666666"/>
          <w:sz w:val="15"/>
          <w:szCs w:val="15"/>
          <w:highlight w:val="yellow"/>
        </w:rPr>
        <w:t>tuple</w:t>
      </w:r>
      <w:r w:rsidRPr="00557822">
        <w:rPr>
          <w:rFonts w:ascii="Arial" w:hAnsi="Arial" w:cs="Arial"/>
          <w:color w:val="666666"/>
          <w:sz w:val="15"/>
          <w:szCs w:val="15"/>
          <w:highlight w:val="yellow"/>
        </w:rPr>
        <w:t>）</w:t>
      </w:r>
      <w:r>
        <w:rPr>
          <w:rFonts w:ascii="Arial" w:hAnsi="Arial" w:cs="Arial"/>
          <w:color w:val="666666"/>
          <w:sz w:val="15"/>
          <w:szCs w:val="15"/>
        </w:rPr>
        <w:t>的无界序列。数据流可以由一种能够表述数据流中元组的域（</w:t>
      </w:r>
      <w:r>
        <w:rPr>
          <w:rFonts w:ascii="Arial" w:hAnsi="Arial" w:cs="Arial"/>
          <w:color w:val="666666"/>
          <w:sz w:val="15"/>
          <w:szCs w:val="15"/>
        </w:rPr>
        <w:t>fields</w:t>
      </w:r>
      <w:r>
        <w:rPr>
          <w:rFonts w:ascii="Arial" w:hAnsi="Arial" w:cs="Arial"/>
          <w:color w:val="666666"/>
          <w:sz w:val="15"/>
          <w:szCs w:val="15"/>
        </w:rPr>
        <w:t>）的模式来定义。在默认情况下，元组（</w:t>
      </w:r>
      <w:r>
        <w:rPr>
          <w:rFonts w:ascii="Arial" w:hAnsi="Arial" w:cs="Arial"/>
          <w:color w:val="666666"/>
          <w:sz w:val="15"/>
          <w:szCs w:val="15"/>
        </w:rPr>
        <w:t>tuple</w:t>
      </w:r>
      <w:r>
        <w:rPr>
          <w:rFonts w:ascii="Arial" w:hAnsi="Arial" w:cs="Arial"/>
          <w:color w:val="666666"/>
          <w:sz w:val="15"/>
          <w:szCs w:val="15"/>
        </w:rPr>
        <w:t>）包含有</w:t>
      </w:r>
      <w:r w:rsidRPr="00E3155B">
        <w:rPr>
          <w:rFonts w:ascii="Arial" w:hAnsi="Arial" w:cs="Arial"/>
          <w:color w:val="666666"/>
          <w:sz w:val="15"/>
          <w:szCs w:val="15"/>
          <w:highlight w:val="yellow"/>
        </w:rPr>
        <w:t>整型（</w:t>
      </w:r>
      <w:r w:rsidRPr="00E3155B">
        <w:rPr>
          <w:rFonts w:ascii="Arial" w:hAnsi="Arial" w:cs="Arial"/>
          <w:color w:val="666666"/>
          <w:sz w:val="15"/>
          <w:szCs w:val="15"/>
          <w:highlight w:val="yellow"/>
        </w:rPr>
        <w:t>Integer</w:t>
      </w:r>
      <w:r w:rsidRPr="00E3155B">
        <w:rPr>
          <w:rFonts w:ascii="Arial" w:hAnsi="Arial" w:cs="Arial"/>
          <w:color w:val="666666"/>
          <w:sz w:val="15"/>
          <w:szCs w:val="15"/>
          <w:highlight w:val="yellow"/>
        </w:rPr>
        <w:t>）数字、长整型（</w:t>
      </w:r>
      <w:r w:rsidRPr="00E3155B">
        <w:rPr>
          <w:rFonts w:ascii="Arial" w:hAnsi="Arial" w:cs="Arial"/>
          <w:color w:val="666666"/>
          <w:sz w:val="15"/>
          <w:szCs w:val="15"/>
          <w:highlight w:val="yellow"/>
        </w:rPr>
        <w:t>Long</w:t>
      </w:r>
      <w:r w:rsidRPr="00E3155B">
        <w:rPr>
          <w:rFonts w:ascii="Arial" w:hAnsi="Arial" w:cs="Arial"/>
          <w:color w:val="666666"/>
          <w:sz w:val="15"/>
          <w:szCs w:val="15"/>
          <w:highlight w:val="yellow"/>
        </w:rPr>
        <w:t>）数字、短整型（</w:t>
      </w:r>
      <w:r w:rsidRPr="00E3155B">
        <w:rPr>
          <w:rFonts w:ascii="Arial" w:hAnsi="Arial" w:cs="Arial"/>
          <w:color w:val="666666"/>
          <w:sz w:val="15"/>
          <w:szCs w:val="15"/>
          <w:highlight w:val="yellow"/>
        </w:rPr>
        <w:t>Short</w:t>
      </w:r>
      <w:r w:rsidRPr="00E3155B">
        <w:rPr>
          <w:rFonts w:ascii="Arial" w:hAnsi="Arial" w:cs="Arial"/>
          <w:color w:val="666666"/>
          <w:sz w:val="15"/>
          <w:szCs w:val="15"/>
          <w:highlight w:val="yellow"/>
        </w:rPr>
        <w:t>）数字、字节（</w:t>
      </w:r>
      <w:r w:rsidRPr="00E3155B">
        <w:rPr>
          <w:rFonts w:ascii="Arial" w:hAnsi="Arial" w:cs="Arial"/>
          <w:color w:val="666666"/>
          <w:sz w:val="15"/>
          <w:szCs w:val="15"/>
          <w:highlight w:val="yellow"/>
        </w:rPr>
        <w:t>Byte</w:t>
      </w:r>
      <w:r w:rsidRPr="00E3155B">
        <w:rPr>
          <w:rFonts w:ascii="Arial" w:hAnsi="Arial" w:cs="Arial"/>
          <w:color w:val="666666"/>
          <w:sz w:val="15"/>
          <w:szCs w:val="15"/>
          <w:highlight w:val="yellow"/>
        </w:rPr>
        <w:t>）、双精度浮点数（</w:t>
      </w:r>
      <w:r w:rsidRPr="00E3155B">
        <w:rPr>
          <w:rFonts w:ascii="Arial" w:hAnsi="Arial" w:cs="Arial"/>
          <w:color w:val="666666"/>
          <w:sz w:val="15"/>
          <w:szCs w:val="15"/>
          <w:highlight w:val="yellow"/>
        </w:rPr>
        <w:t>Double</w:t>
      </w:r>
      <w:r w:rsidRPr="00E3155B">
        <w:rPr>
          <w:rFonts w:ascii="Arial" w:hAnsi="Arial" w:cs="Arial"/>
          <w:color w:val="666666"/>
          <w:sz w:val="15"/>
          <w:szCs w:val="15"/>
          <w:highlight w:val="yellow"/>
        </w:rPr>
        <w:t>）、单精度浮点数（</w:t>
      </w:r>
      <w:r w:rsidRPr="00E3155B">
        <w:rPr>
          <w:rFonts w:ascii="Arial" w:hAnsi="Arial" w:cs="Arial"/>
          <w:color w:val="666666"/>
          <w:sz w:val="15"/>
          <w:szCs w:val="15"/>
          <w:highlight w:val="yellow"/>
        </w:rPr>
        <w:t>Float</w:t>
      </w:r>
      <w:r w:rsidRPr="00E3155B">
        <w:rPr>
          <w:rFonts w:ascii="Arial" w:hAnsi="Arial" w:cs="Arial"/>
          <w:color w:val="666666"/>
          <w:sz w:val="15"/>
          <w:szCs w:val="15"/>
          <w:highlight w:val="yellow"/>
        </w:rPr>
        <w:t>）、布尔值以及字节数组等</w:t>
      </w:r>
      <w:r>
        <w:rPr>
          <w:rFonts w:ascii="Arial" w:hAnsi="Arial" w:cs="Arial"/>
          <w:color w:val="666666"/>
          <w:sz w:val="15"/>
          <w:szCs w:val="15"/>
        </w:rPr>
        <w:t>基本类型对象。当然，你也可以通过定义可序列化的对象来实现自定义的元组类型。</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在声明数据流的时候需要给数据流定义一个有效的</w:t>
      </w:r>
      <w:r>
        <w:rPr>
          <w:rFonts w:ascii="Arial" w:hAnsi="Arial" w:cs="Arial"/>
          <w:color w:val="666666"/>
          <w:sz w:val="15"/>
          <w:szCs w:val="15"/>
        </w:rPr>
        <w:t xml:space="preserve"> id</w:t>
      </w:r>
      <w:r>
        <w:rPr>
          <w:rFonts w:ascii="Arial" w:hAnsi="Arial" w:cs="Arial"/>
          <w:color w:val="666666"/>
          <w:sz w:val="15"/>
          <w:szCs w:val="15"/>
        </w:rPr>
        <w:t>。不过，由于在实际应用中使用最多的还是单一数据流的</w:t>
      </w:r>
      <w:r>
        <w:rPr>
          <w:rFonts w:ascii="Arial" w:hAnsi="Arial" w:cs="Arial"/>
          <w:color w:val="666666"/>
          <w:sz w:val="15"/>
          <w:szCs w:val="15"/>
        </w:rPr>
        <w:t xml:space="preserve"> Spout </w:t>
      </w:r>
      <w:r>
        <w:rPr>
          <w:rFonts w:ascii="Arial" w:hAnsi="Arial" w:cs="Arial"/>
          <w:color w:val="666666"/>
          <w:sz w:val="15"/>
          <w:szCs w:val="15"/>
        </w:rPr>
        <w:t>与</w:t>
      </w:r>
      <w:r>
        <w:rPr>
          <w:rFonts w:ascii="Arial" w:hAnsi="Arial" w:cs="Arial"/>
          <w:color w:val="666666"/>
          <w:sz w:val="15"/>
          <w:szCs w:val="15"/>
        </w:rPr>
        <w:t xml:space="preserve"> Bolt</w:t>
      </w:r>
      <w:r>
        <w:rPr>
          <w:rFonts w:ascii="Arial" w:hAnsi="Arial" w:cs="Arial"/>
          <w:color w:val="666666"/>
          <w:sz w:val="15"/>
          <w:szCs w:val="15"/>
        </w:rPr>
        <w:t>，这种场景下不需要使用</w:t>
      </w:r>
      <w:r>
        <w:rPr>
          <w:rFonts w:ascii="Arial" w:hAnsi="Arial" w:cs="Arial"/>
          <w:color w:val="666666"/>
          <w:sz w:val="15"/>
          <w:szCs w:val="15"/>
        </w:rPr>
        <w:t xml:space="preserve"> id </w:t>
      </w:r>
      <w:r>
        <w:rPr>
          <w:rFonts w:ascii="Arial" w:hAnsi="Arial" w:cs="Arial"/>
          <w:color w:val="666666"/>
          <w:sz w:val="15"/>
          <w:szCs w:val="15"/>
        </w:rPr>
        <w:t>来区分数据流，因此可以直接使用</w:t>
      </w:r>
      <w:r>
        <w:rPr>
          <w:rStyle w:val="apple-converted-space"/>
          <w:rFonts w:ascii="Arial" w:hAnsi="Arial" w:cs="Arial"/>
          <w:color w:val="666666"/>
          <w:sz w:val="15"/>
          <w:szCs w:val="15"/>
        </w:rPr>
        <w:t> </w:t>
      </w:r>
      <w:hyperlink r:id="rId43" w:history="1">
        <w:r>
          <w:rPr>
            <w:rStyle w:val="a5"/>
            <w:rFonts w:ascii="Arial" w:hAnsi="Arial" w:cs="Arial"/>
            <w:color w:val="00A19E"/>
            <w:sz w:val="15"/>
            <w:szCs w:val="15"/>
          </w:rPr>
          <w:t>OutputFieldsDeclarer</w:t>
        </w:r>
      </w:hyperlink>
      <w:r>
        <w:rPr>
          <w:rFonts w:ascii="Arial" w:hAnsi="Arial" w:cs="Arial"/>
          <w:color w:val="666666"/>
          <w:sz w:val="15"/>
          <w:szCs w:val="15"/>
        </w:rPr>
        <w:t>来定义</w:t>
      </w:r>
      <w:r>
        <w:rPr>
          <w:rFonts w:ascii="Arial" w:hAnsi="Arial" w:cs="Arial"/>
          <w:color w:val="666666"/>
          <w:sz w:val="15"/>
          <w:szCs w:val="15"/>
        </w:rPr>
        <w:t>“</w:t>
      </w:r>
      <w:r>
        <w:rPr>
          <w:rFonts w:ascii="Arial" w:hAnsi="Arial" w:cs="Arial"/>
          <w:color w:val="666666"/>
          <w:sz w:val="15"/>
          <w:szCs w:val="15"/>
        </w:rPr>
        <w:t>无</w:t>
      </w:r>
      <w:r>
        <w:rPr>
          <w:rFonts w:ascii="Arial" w:hAnsi="Arial" w:cs="Arial"/>
          <w:color w:val="666666"/>
          <w:sz w:val="15"/>
          <w:szCs w:val="15"/>
        </w:rPr>
        <w:t xml:space="preserve"> id”</w:t>
      </w:r>
      <w:r>
        <w:rPr>
          <w:rFonts w:ascii="Arial" w:hAnsi="Arial" w:cs="Arial"/>
          <w:color w:val="666666"/>
          <w:sz w:val="15"/>
          <w:szCs w:val="15"/>
        </w:rPr>
        <w:t>的数据流。实际上，系统默认会给这种数据流定义一个名为</w:t>
      </w:r>
      <w:r>
        <w:rPr>
          <w:rFonts w:ascii="Arial" w:hAnsi="Arial" w:cs="Arial"/>
          <w:color w:val="666666"/>
          <w:sz w:val="15"/>
          <w:szCs w:val="15"/>
        </w:rPr>
        <w:t>“default”</w:t>
      </w:r>
      <w:r>
        <w:rPr>
          <w:rFonts w:ascii="Arial" w:hAnsi="Arial" w:cs="Arial"/>
          <w:color w:val="666666"/>
          <w:sz w:val="15"/>
          <w:szCs w:val="15"/>
        </w:rPr>
        <w:t>的</w:t>
      </w:r>
      <w:r>
        <w:rPr>
          <w:rFonts w:ascii="Arial" w:hAnsi="Arial" w:cs="Arial"/>
          <w:color w:val="666666"/>
          <w:sz w:val="15"/>
          <w:szCs w:val="15"/>
        </w:rPr>
        <w:t xml:space="preserve"> id</w:t>
      </w:r>
      <w:r>
        <w:rPr>
          <w:rFonts w:ascii="Arial" w:hAnsi="Arial" w:cs="Arial"/>
          <w:color w:val="666666"/>
          <w:sz w:val="15"/>
          <w:szCs w:val="15"/>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lastRenderedPageBreak/>
        <w:t>相关资料</w:t>
      </w:r>
    </w:p>
    <w:p w:rsidR="003E3518" w:rsidRDefault="003E3518" w:rsidP="003E3518">
      <w:pPr>
        <w:widowControl/>
        <w:numPr>
          <w:ilvl w:val="0"/>
          <w:numId w:val="8"/>
        </w:numPr>
        <w:shd w:val="clear" w:color="auto" w:fill="FFFFFF"/>
        <w:spacing w:line="301" w:lineRule="atLeast"/>
        <w:ind w:left="0"/>
        <w:jc w:val="left"/>
        <w:rPr>
          <w:rFonts w:ascii="Arial" w:hAnsi="Arial" w:cs="Arial"/>
          <w:color w:val="666666"/>
          <w:sz w:val="15"/>
          <w:szCs w:val="15"/>
        </w:rPr>
      </w:pPr>
      <w:r>
        <w:rPr>
          <w:rFonts w:ascii="Arial" w:hAnsi="Arial" w:cs="Arial"/>
          <w:color w:val="666666"/>
          <w:sz w:val="15"/>
          <w:szCs w:val="15"/>
        </w:rPr>
        <w:t>元组（</w:t>
      </w:r>
      <w:r>
        <w:rPr>
          <w:rFonts w:ascii="Arial" w:hAnsi="Arial" w:cs="Arial"/>
          <w:color w:val="666666"/>
          <w:sz w:val="15"/>
          <w:szCs w:val="15"/>
        </w:rPr>
        <w:t>Tuple</w:t>
      </w:r>
      <w:r>
        <w:rPr>
          <w:rFonts w:ascii="Arial" w:hAnsi="Arial" w:cs="Arial"/>
          <w:color w:val="666666"/>
          <w:sz w:val="15"/>
          <w:szCs w:val="15"/>
        </w:rPr>
        <w:t>）：数据流由多个元组构成</w:t>
      </w:r>
    </w:p>
    <w:p w:rsidR="003E3518" w:rsidRDefault="003E3518" w:rsidP="003E3518">
      <w:pPr>
        <w:widowControl/>
        <w:numPr>
          <w:ilvl w:val="0"/>
          <w:numId w:val="8"/>
        </w:numPr>
        <w:shd w:val="clear" w:color="auto" w:fill="FFFFFF"/>
        <w:spacing w:line="301" w:lineRule="atLeast"/>
        <w:ind w:left="0"/>
        <w:jc w:val="left"/>
        <w:rPr>
          <w:rFonts w:ascii="Arial" w:hAnsi="Arial" w:cs="Arial"/>
          <w:color w:val="666666"/>
          <w:sz w:val="15"/>
          <w:szCs w:val="15"/>
        </w:rPr>
      </w:pPr>
      <w:hyperlink r:id="rId44" w:history="1">
        <w:r>
          <w:rPr>
            <w:rStyle w:val="a5"/>
            <w:rFonts w:ascii="Arial" w:hAnsi="Arial" w:cs="Arial"/>
            <w:color w:val="00A19E"/>
            <w:sz w:val="15"/>
            <w:szCs w:val="15"/>
          </w:rPr>
          <w:t>OutputFieldsDeclarer</w:t>
        </w:r>
      </w:hyperlink>
      <w:r>
        <w:rPr>
          <w:rFonts w:ascii="Arial" w:hAnsi="Arial" w:cs="Arial"/>
          <w:color w:val="666666"/>
          <w:sz w:val="15"/>
          <w:szCs w:val="15"/>
        </w:rPr>
        <w:t>：用于声明数据流和数据流对应的模式</w:t>
      </w:r>
    </w:p>
    <w:p w:rsidR="003E3518" w:rsidRDefault="003E3518" w:rsidP="003E3518">
      <w:pPr>
        <w:widowControl/>
        <w:numPr>
          <w:ilvl w:val="0"/>
          <w:numId w:val="8"/>
        </w:numPr>
        <w:shd w:val="clear" w:color="auto" w:fill="FFFFFF"/>
        <w:spacing w:line="301" w:lineRule="atLeast"/>
        <w:ind w:left="0"/>
        <w:jc w:val="left"/>
        <w:rPr>
          <w:rFonts w:ascii="Arial" w:hAnsi="Arial" w:cs="Arial"/>
          <w:color w:val="666666"/>
          <w:sz w:val="15"/>
          <w:szCs w:val="15"/>
        </w:rPr>
      </w:pPr>
      <w:hyperlink r:id="rId45" w:tgtFrame="_blank" w:history="1">
        <w:r>
          <w:rPr>
            <w:rStyle w:val="a5"/>
            <w:rFonts w:ascii="Arial" w:hAnsi="Arial" w:cs="Arial"/>
            <w:color w:val="00A19E"/>
            <w:sz w:val="15"/>
            <w:szCs w:val="15"/>
          </w:rPr>
          <w:t>序列化（</w:t>
        </w:r>
        <w:r>
          <w:rPr>
            <w:rStyle w:val="a5"/>
            <w:rFonts w:ascii="Arial" w:hAnsi="Arial" w:cs="Arial"/>
            <w:color w:val="00A19E"/>
            <w:sz w:val="15"/>
            <w:szCs w:val="15"/>
          </w:rPr>
          <w:t>Serialization</w:t>
        </w:r>
        <w:r>
          <w:rPr>
            <w:rStyle w:val="a5"/>
            <w:rFonts w:ascii="Arial" w:hAnsi="Arial" w:cs="Arial"/>
            <w:color w:val="00A19E"/>
            <w:sz w:val="15"/>
            <w:szCs w:val="15"/>
          </w:rPr>
          <w:t>）</w:t>
        </w:r>
      </w:hyperlink>
      <w:r>
        <w:rPr>
          <w:rFonts w:ascii="Arial" w:hAnsi="Arial" w:cs="Arial"/>
          <w:color w:val="666666"/>
          <w:sz w:val="15"/>
          <w:szCs w:val="15"/>
        </w:rPr>
        <w:t>：关于</w:t>
      </w:r>
      <w:r>
        <w:rPr>
          <w:rFonts w:ascii="Arial" w:hAnsi="Arial" w:cs="Arial"/>
          <w:color w:val="666666"/>
          <w:sz w:val="15"/>
          <w:szCs w:val="15"/>
        </w:rPr>
        <w:t xml:space="preserve"> Storm </w:t>
      </w:r>
      <w:r>
        <w:rPr>
          <w:rFonts w:ascii="Arial" w:hAnsi="Arial" w:cs="Arial"/>
          <w:color w:val="666666"/>
          <w:sz w:val="15"/>
          <w:szCs w:val="15"/>
        </w:rPr>
        <w:t>元组的动态类型以及声明自定义序列化模型的相关内容</w:t>
      </w:r>
    </w:p>
    <w:p w:rsidR="003E3518" w:rsidRDefault="003E3518" w:rsidP="003E3518">
      <w:pPr>
        <w:widowControl/>
        <w:numPr>
          <w:ilvl w:val="0"/>
          <w:numId w:val="8"/>
        </w:numPr>
        <w:shd w:val="clear" w:color="auto" w:fill="FFFFFF"/>
        <w:spacing w:line="301" w:lineRule="atLeast"/>
        <w:ind w:left="0"/>
        <w:jc w:val="left"/>
        <w:rPr>
          <w:rFonts w:ascii="Arial" w:hAnsi="Arial" w:cs="Arial"/>
          <w:color w:val="666666"/>
          <w:sz w:val="15"/>
          <w:szCs w:val="15"/>
        </w:rPr>
      </w:pPr>
      <w:hyperlink r:id="rId46" w:history="1">
        <w:r>
          <w:rPr>
            <w:rStyle w:val="a5"/>
            <w:rFonts w:ascii="Arial" w:hAnsi="Arial" w:cs="Arial"/>
            <w:color w:val="00A19E"/>
            <w:sz w:val="15"/>
            <w:szCs w:val="15"/>
          </w:rPr>
          <w:t>ISerialization</w:t>
        </w:r>
      </w:hyperlink>
      <w:r>
        <w:rPr>
          <w:rFonts w:ascii="Arial" w:hAnsi="Arial" w:cs="Arial"/>
          <w:color w:val="666666"/>
          <w:sz w:val="15"/>
          <w:szCs w:val="15"/>
        </w:rPr>
        <w:t>：自定义的序列化模型必须实现该接口</w:t>
      </w:r>
    </w:p>
    <w:p w:rsidR="003E3518" w:rsidRDefault="003E3518" w:rsidP="003E3518">
      <w:pPr>
        <w:widowControl/>
        <w:numPr>
          <w:ilvl w:val="0"/>
          <w:numId w:val="8"/>
        </w:numPr>
        <w:shd w:val="clear" w:color="auto" w:fill="FFFFFF"/>
        <w:spacing w:line="301" w:lineRule="atLeast"/>
        <w:ind w:left="0"/>
        <w:jc w:val="left"/>
        <w:rPr>
          <w:rFonts w:ascii="Arial" w:hAnsi="Arial" w:cs="Arial"/>
          <w:color w:val="666666"/>
          <w:sz w:val="15"/>
          <w:szCs w:val="15"/>
        </w:rPr>
      </w:pPr>
      <w:hyperlink r:id="rId47" w:anchor="TOPOLOGY_SERIALIZATIONS" w:history="1">
        <w:r>
          <w:rPr>
            <w:rStyle w:val="a5"/>
            <w:rFonts w:ascii="Arial" w:hAnsi="Arial" w:cs="Arial"/>
            <w:color w:val="00A19E"/>
            <w:sz w:val="15"/>
            <w:szCs w:val="15"/>
          </w:rPr>
          <w:t>CONFIG.TOPOLOGY_SERIALIZATIONS</w:t>
        </w:r>
      </w:hyperlink>
      <w:r>
        <w:rPr>
          <w:rFonts w:ascii="Arial" w:hAnsi="Arial" w:cs="Arial"/>
          <w:color w:val="666666"/>
          <w:sz w:val="15"/>
          <w:szCs w:val="15"/>
        </w:rPr>
        <w:t>：自定义的序列化模型可以通过这个配置项实现注册</w: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数据源（</w:t>
      </w:r>
      <w:r>
        <w:rPr>
          <w:rFonts w:ascii="Arial" w:hAnsi="Arial" w:cs="Arial"/>
          <w:color w:val="666666"/>
        </w:rPr>
        <w:t>Spouts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sidRPr="00C171E8">
        <w:rPr>
          <w:rFonts w:ascii="Arial" w:hAnsi="Arial" w:cs="Arial"/>
          <w:color w:val="666666"/>
          <w:sz w:val="15"/>
          <w:szCs w:val="15"/>
          <w:highlight w:val="yellow"/>
        </w:rPr>
        <w:t>数据源（</w:t>
      </w:r>
      <w:r w:rsidRPr="00C171E8">
        <w:rPr>
          <w:rFonts w:ascii="Arial" w:hAnsi="Arial" w:cs="Arial"/>
          <w:color w:val="666666"/>
          <w:sz w:val="15"/>
          <w:szCs w:val="15"/>
          <w:highlight w:val="yellow"/>
        </w:rPr>
        <w:t>Spout</w:t>
      </w:r>
      <w:r w:rsidRPr="00C171E8">
        <w:rPr>
          <w:rFonts w:ascii="Arial" w:hAnsi="Arial" w:cs="Arial"/>
          <w:color w:val="666666"/>
          <w:sz w:val="15"/>
          <w:szCs w:val="15"/>
          <w:highlight w:val="yellow"/>
        </w:rPr>
        <w:t>）是拓扑中数据流的来源</w:t>
      </w:r>
      <w:r>
        <w:rPr>
          <w:rFonts w:ascii="Arial" w:hAnsi="Arial" w:cs="Arial"/>
          <w:color w:val="666666"/>
          <w:sz w:val="15"/>
          <w:szCs w:val="15"/>
        </w:rPr>
        <w:t>。一般</w:t>
      </w:r>
      <w:r>
        <w:rPr>
          <w:rFonts w:ascii="Arial" w:hAnsi="Arial" w:cs="Arial"/>
          <w:color w:val="666666"/>
          <w:sz w:val="15"/>
          <w:szCs w:val="15"/>
        </w:rPr>
        <w:t xml:space="preserve"> Spout </w:t>
      </w:r>
      <w:r>
        <w:rPr>
          <w:rFonts w:ascii="Arial" w:hAnsi="Arial" w:cs="Arial"/>
          <w:color w:val="666666"/>
          <w:sz w:val="15"/>
          <w:szCs w:val="15"/>
        </w:rPr>
        <w:t>会从一个外部的数据源读取元组然后将他们发送到拓扑中。根据需求的不同，</w:t>
      </w:r>
      <w:r w:rsidRPr="00446782">
        <w:rPr>
          <w:rFonts w:ascii="Arial" w:hAnsi="Arial" w:cs="Arial"/>
          <w:color w:val="666666"/>
          <w:sz w:val="15"/>
          <w:szCs w:val="15"/>
          <w:highlight w:val="yellow"/>
        </w:rPr>
        <w:t xml:space="preserve">Spout </w:t>
      </w:r>
      <w:r w:rsidRPr="00446782">
        <w:rPr>
          <w:rFonts w:ascii="Arial" w:hAnsi="Arial" w:cs="Arial"/>
          <w:color w:val="666666"/>
          <w:sz w:val="15"/>
          <w:szCs w:val="15"/>
          <w:highlight w:val="yellow"/>
        </w:rPr>
        <w:t>既可以定义为</w:t>
      </w:r>
      <w:r w:rsidRPr="00446782">
        <w:rPr>
          <w:rStyle w:val="a9"/>
          <w:rFonts w:ascii="Arial" w:hAnsi="Arial" w:cs="Arial"/>
          <w:color w:val="666666"/>
          <w:sz w:val="15"/>
          <w:szCs w:val="15"/>
          <w:highlight w:val="yellow"/>
        </w:rPr>
        <w:t>可靠的</w:t>
      </w:r>
      <w:r w:rsidRPr="00446782">
        <w:rPr>
          <w:rFonts w:ascii="Arial" w:hAnsi="Arial" w:cs="Arial"/>
          <w:color w:val="666666"/>
          <w:sz w:val="15"/>
          <w:szCs w:val="15"/>
          <w:highlight w:val="yellow"/>
        </w:rPr>
        <w:t>数据源，也可以定义为</w:t>
      </w:r>
      <w:r w:rsidRPr="00446782">
        <w:rPr>
          <w:rStyle w:val="a9"/>
          <w:rFonts w:ascii="Arial" w:hAnsi="Arial" w:cs="Arial"/>
          <w:color w:val="666666"/>
          <w:sz w:val="15"/>
          <w:szCs w:val="15"/>
          <w:highlight w:val="yellow"/>
        </w:rPr>
        <w:t>不可靠的</w:t>
      </w:r>
      <w:r w:rsidRPr="00446782">
        <w:rPr>
          <w:rFonts w:ascii="Arial" w:hAnsi="Arial" w:cs="Arial"/>
          <w:color w:val="666666"/>
          <w:sz w:val="15"/>
          <w:szCs w:val="15"/>
          <w:highlight w:val="yellow"/>
        </w:rPr>
        <w:t>数据源</w:t>
      </w:r>
      <w:r>
        <w:rPr>
          <w:rFonts w:ascii="Arial" w:hAnsi="Arial" w:cs="Arial"/>
          <w:color w:val="666666"/>
          <w:sz w:val="15"/>
          <w:szCs w:val="15"/>
        </w:rPr>
        <w:t>。一个可靠的</w:t>
      </w:r>
      <w:r>
        <w:rPr>
          <w:rFonts w:ascii="Arial" w:hAnsi="Arial" w:cs="Arial"/>
          <w:color w:val="666666"/>
          <w:sz w:val="15"/>
          <w:szCs w:val="15"/>
        </w:rPr>
        <w:t xml:space="preserve"> Spout </w:t>
      </w:r>
      <w:r>
        <w:rPr>
          <w:rFonts w:ascii="Arial" w:hAnsi="Arial" w:cs="Arial"/>
          <w:color w:val="666666"/>
          <w:sz w:val="15"/>
          <w:szCs w:val="15"/>
        </w:rPr>
        <w:t>能够在它发送的元组处理失败时重新发送该元组，以确保所有的元组都能得到正确的处理；相对应的，不可靠的</w:t>
      </w:r>
      <w:r>
        <w:rPr>
          <w:rFonts w:ascii="Arial" w:hAnsi="Arial" w:cs="Arial"/>
          <w:color w:val="666666"/>
          <w:sz w:val="15"/>
          <w:szCs w:val="15"/>
        </w:rPr>
        <w:t xml:space="preserve"> Spout </w:t>
      </w:r>
      <w:r>
        <w:rPr>
          <w:rFonts w:ascii="Arial" w:hAnsi="Arial" w:cs="Arial"/>
          <w:color w:val="666666"/>
          <w:sz w:val="15"/>
          <w:szCs w:val="15"/>
        </w:rPr>
        <w:t>就不会在元组发送之后对元组进行任何其他的处理。</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一个</w:t>
      </w:r>
      <w:r>
        <w:rPr>
          <w:rFonts w:ascii="Arial" w:hAnsi="Arial" w:cs="Arial"/>
          <w:color w:val="666666"/>
          <w:sz w:val="15"/>
          <w:szCs w:val="15"/>
        </w:rPr>
        <w:t xml:space="preserve"> Spout </w:t>
      </w:r>
      <w:r>
        <w:rPr>
          <w:rFonts w:ascii="Arial" w:hAnsi="Arial" w:cs="Arial"/>
          <w:color w:val="666666"/>
          <w:sz w:val="15"/>
          <w:szCs w:val="15"/>
        </w:rPr>
        <w:t>可以发送多个数据流。为了实现这个功能，可以先通过</w:t>
      </w:r>
      <w:r>
        <w:rPr>
          <w:rStyle w:val="apple-converted-space"/>
          <w:rFonts w:ascii="Arial" w:hAnsi="Arial" w:cs="Arial"/>
          <w:color w:val="666666"/>
          <w:sz w:val="15"/>
          <w:szCs w:val="15"/>
        </w:rPr>
        <w:t> </w:t>
      </w:r>
      <w:hyperlink r:id="rId48" w:history="1">
        <w:r>
          <w:rPr>
            <w:rStyle w:val="a5"/>
            <w:rFonts w:ascii="Arial" w:hAnsi="Arial" w:cs="Arial"/>
            <w:color w:val="00A19E"/>
            <w:sz w:val="15"/>
            <w:szCs w:val="15"/>
          </w:rPr>
          <w:t>OutputFieldsDeclarer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declareStream</w:t>
      </w:r>
      <w:r>
        <w:rPr>
          <w:rStyle w:val="apple-converted-space"/>
          <w:rFonts w:ascii="Arial" w:hAnsi="Arial" w:cs="Arial"/>
          <w:color w:val="666666"/>
          <w:sz w:val="15"/>
          <w:szCs w:val="15"/>
        </w:rPr>
        <w:t> </w:t>
      </w:r>
      <w:r>
        <w:rPr>
          <w:rFonts w:ascii="Arial" w:hAnsi="Arial" w:cs="Arial"/>
          <w:color w:val="666666"/>
          <w:sz w:val="15"/>
          <w:szCs w:val="15"/>
        </w:rPr>
        <w:t>方法来声明定义不同的数据流，然后在发送数据时在</w:t>
      </w:r>
      <w:r>
        <w:rPr>
          <w:rStyle w:val="apple-converted-space"/>
          <w:rFonts w:ascii="Arial" w:hAnsi="Arial" w:cs="Arial"/>
          <w:color w:val="666666"/>
          <w:sz w:val="15"/>
          <w:szCs w:val="15"/>
        </w:rPr>
        <w:t> </w:t>
      </w:r>
      <w:hyperlink r:id="rId49" w:history="1">
        <w:r>
          <w:rPr>
            <w:rStyle w:val="a5"/>
            <w:rFonts w:ascii="Arial" w:hAnsi="Arial" w:cs="Arial"/>
            <w:color w:val="00A19E"/>
            <w:sz w:val="15"/>
            <w:szCs w:val="15"/>
          </w:rPr>
          <w:t>SpoutOutputCollector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emit</w:t>
      </w:r>
      <w:r>
        <w:rPr>
          <w:rStyle w:val="apple-converted-space"/>
          <w:rFonts w:ascii="Arial" w:hAnsi="Arial" w:cs="Arial"/>
          <w:color w:val="666666"/>
          <w:sz w:val="15"/>
          <w:szCs w:val="15"/>
        </w:rPr>
        <w:t> </w:t>
      </w:r>
      <w:r>
        <w:rPr>
          <w:rFonts w:ascii="Arial" w:hAnsi="Arial" w:cs="Arial"/>
          <w:color w:val="666666"/>
          <w:sz w:val="15"/>
          <w:szCs w:val="15"/>
        </w:rPr>
        <w:t>方法中将数据流</w:t>
      </w:r>
      <w:r>
        <w:rPr>
          <w:rFonts w:ascii="Arial" w:hAnsi="Arial" w:cs="Arial"/>
          <w:color w:val="666666"/>
          <w:sz w:val="15"/>
          <w:szCs w:val="15"/>
        </w:rPr>
        <w:t xml:space="preserve"> id </w:t>
      </w:r>
      <w:r>
        <w:rPr>
          <w:rFonts w:ascii="Arial" w:hAnsi="Arial" w:cs="Arial"/>
          <w:color w:val="666666"/>
          <w:sz w:val="15"/>
          <w:szCs w:val="15"/>
        </w:rPr>
        <w:t>作为参数来实现数据发送的功能。</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Spout </w:t>
      </w:r>
      <w:r>
        <w:rPr>
          <w:rFonts w:ascii="Arial" w:hAnsi="Arial" w:cs="Arial"/>
          <w:color w:val="666666"/>
          <w:sz w:val="15"/>
          <w:szCs w:val="15"/>
        </w:rPr>
        <w:t>中的关键方法是</w:t>
      </w:r>
      <w:r>
        <w:rPr>
          <w:rStyle w:val="apple-converted-space"/>
          <w:rFonts w:ascii="Arial" w:hAnsi="Arial" w:cs="Arial"/>
          <w:color w:val="666666"/>
          <w:sz w:val="15"/>
          <w:szCs w:val="15"/>
        </w:rPr>
        <w:t> </w:t>
      </w:r>
      <w:r>
        <w:rPr>
          <w:rStyle w:val="HTML"/>
          <w:color w:val="666666"/>
        </w:rPr>
        <w:t>nextTuple</w:t>
      </w:r>
      <w:r>
        <w:rPr>
          <w:rFonts w:ascii="Arial" w:hAnsi="Arial" w:cs="Arial"/>
          <w:color w:val="666666"/>
          <w:sz w:val="15"/>
          <w:szCs w:val="15"/>
        </w:rPr>
        <w:t>。顾名思义，</w:t>
      </w:r>
      <w:r>
        <w:rPr>
          <w:rStyle w:val="HTML"/>
          <w:color w:val="666666"/>
        </w:rPr>
        <w:t>nextTuple</w:t>
      </w:r>
      <w:r>
        <w:rPr>
          <w:rStyle w:val="apple-converted-space"/>
          <w:rFonts w:ascii="Arial" w:hAnsi="Arial" w:cs="Arial"/>
          <w:color w:val="666666"/>
          <w:sz w:val="15"/>
          <w:szCs w:val="15"/>
        </w:rPr>
        <w:t> </w:t>
      </w:r>
      <w:r>
        <w:rPr>
          <w:rFonts w:ascii="Arial" w:hAnsi="Arial" w:cs="Arial"/>
          <w:color w:val="666666"/>
          <w:sz w:val="15"/>
          <w:szCs w:val="15"/>
        </w:rPr>
        <w:t>要么会向拓扑中发送一个新的元组，要么会在没有可发送的元组时直接返回。需要特别注意的是，由于</w:t>
      </w:r>
      <w:r>
        <w:rPr>
          <w:rFonts w:ascii="Arial" w:hAnsi="Arial" w:cs="Arial"/>
          <w:color w:val="666666"/>
          <w:sz w:val="15"/>
          <w:szCs w:val="15"/>
        </w:rPr>
        <w:t xml:space="preserve"> Storm </w:t>
      </w:r>
      <w:r>
        <w:rPr>
          <w:rFonts w:ascii="Arial" w:hAnsi="Arial" w:cs="Arial"/>
          <w:color w:val="666666"/>
          <w:sz w:val="15"/>
          <w:szCs w:val="15"/>
        </w:rPr>
        <w:t>是在同一个线程中调用所有的</w:t>
      </w:r>
      <w:r>
        <w:rPr>
          <w:rFonts w:ascii="Arial" w:hAnsi="Arial" w:cs="Arial"/>
          <w:color w:val="666666"/>
          <w:sz w:val="15"/>
          <w:szCs w:val="15"/>
        </w:rPr>
        <w:t xml:space="preserve"> Spout </w:t>
      </w:r>
      <w:r>
        <w:rPr>
          <w:rFonts w:ascii="Arial" w:hAnsi="Arial" w:cs="Arial"/>
          <w:color w:val="666666"/>
          <w:sz w:val="15"/>
          <w:szCs w:val="15"/>
        </w:rPr>
        <w:t>方法，</w:t>
      </w:r>
      <w:r w:rsidRPr="00E3614A">
        <w:rPr>
          <w:rStyle w:val="HTML"/>
          <w:color w:val="666666"/>
          <w:highlight w:val="yellow"/>
        </w:rPr>
        <w:t>nextTuple</w:t>
      </w:r>
      <w:r w:rsidRPr="00E3614A">
        <w:rPr>
          <w:rStyle w:val="apple-converted-space"/>
          <w:rFonts w:ascii="Arial" w:hAnsi="Arial" w:cs="Arial"/>
          <w:color w:val="666666"/>
          <w:sz w:val="15"/>
          <w:szCs w:val="15"/>
          <w:highlight w:val="yellow"/>
        </w:rPr>
        <w:t> </w:t>
      </w:r>
      <w:r w:rsidRPr="00E3614A">
        <w:rPr>
          <w:rFonts w:ascii="Arial" w:hAnsi="Arial" w:cs="Arial"/>
          <w:color w:val="666666"/>
          <w:sz w:val="15"/>
          <w:szCs w:val="15"/>
          <w:highlight w:val="yellow"/>
        </w:rPr>
        <w:t>不能被</w:t>
      </w:r>
      <w:r w:rsidRPr="00E3614A">
        <w:rPr>
          <w:rFonts w:ascii="Arial" w:hAnsi="Arial" w:cs="Arial"/>
          <w:color w:val="666666"/>
          <w:sz w:val="15"/>
          <w:szCs w:val="15"/>
          <w:highlight w:val="yellow"/>
        </w:rPr>
        <w:t xml:space="preserve"> Spout </w:t>
      </w:r>
      <w:r w:rsidRPr="00E3614A">
        <w:rPr>
          <w:rFonts w:ascii="Arial" w:hAnsi="Arial" w:cs="Arial"/>
          <w:color w:val="666666"/>
          <w:sz w:val="15"/>
          <w:szCs w:val="15"/>
          <w:highlight w:val="yellow"/>
        </w:rPr>
        <w:t>的任何其他功能方法所阻塞</w:t>
      </w:r>
      <w:r>
        <w:rPr>
          <w:rFonts w:ascii="Arial" w:hAnsi="Arial" w:cs="Arial"/>
          <w:color w:val="666666"/>
          <w:sz w:val="15"/>
          <w:szCs w:val="15"/>
        </w:rPr>
        <w:t>，否则会直接导致数据流的中断（关于这一点，阿里的</w:t>
      </w:r>
      <w:r>
        <w:rPr>
          <w:rFonts w:ascii="Arial" w:hAnsi="Arial" w:cs="Arial"/>
          <w:color w:val="666666"/>
          <w:sz w:val="15"/>
          <w:szCs w:val="15"/>
        </w:rPr>
        <w:t xml:space="preserve"> JStorm </w:t>
      </w:r>
      <w:r>
        <w:rPr>
          <w:rFonts w:ascii="Arial" w:hAnsi="Arial" w:cs="Arial"/>
          <w:color w:val="666666"/>
          <w:sz w:val="15"/>
          <w:szCs w:val="15"/>
        </w:rPr>
        <w:t>修改了</w:t>
      </w:r>
      <w:r>
        <w:rPr>
          <w:rFonts w:ascii="Arial" w:hAnsi="Arial" w:cs="Arial"/>
          <w:color w:val="666666"/>
          <w:sz w:val="15"/>
          <w:szCs w:val="15"/>
        </w:rPr>
        <w:t xml:space="preserve"> Spout </w:t>
      </w:r>
      <w:r>
        <w:rPr>
          <w:rFonts w:ascii="Arial" w:hAnsi="Arial" w:cs="Arial"/>
          <w:color w:val="666666"/>
          <w:sz w:val="15"/>
          <w:szCs w:val="15"/>
        </w:rPr>
        <w:t>的模型，使用不同的线程来处理消息的发送，这种做法有利有弊，好处在于可以更加灵活地实现</w:t>
      </w:r>
      <w:r>
        <w:rPr>
          <w:rFonts w:ascii="Arial" w:hAnsi="Arial" w:cs="Arial"/>
          <w:color w:val="666666"/>
          <w:sz w:val="15"/>
          <w:szCs w:val="15"/>
        </w:rPr>
        <w:t xml:space="preserve"> Spout</w:t>
      </w:r>
      <w:r>
        <w:rPr>
          <w:rFonts w:ascii="Arial" w:hAnsi="Arial" w:cs="Arial"/>
          <w:color w:val="666666"/>
          <w:sz w:val="15"/>
          <w:szCs w:val="15"/>
        </w:rPr>
        <w:t>，坏处在于系统的调度模型更加复杂，如何取舍还是要看具体的需求场景吧</w:t>
      </w:r>
      <w:r>
        <w:rPr>
          <w:rFonts w:ascii="Arial" w:hAnsi="Arial" w:cs="Arial"/>
          <w:color w:val="666666"/>
          <w:sz w:val="15"/>
          <w:szCs w:val="15"/>
        </w:rPr>
        <w:t>——</w:t>
      </w:r>
      <w:r>
        <w:rPr>
          <w:rFonts w:ascii="Arial" w:hAnsi="Arial" w:cs="Arial"/>
          <w:color w:val="666666"/>
          <w:sz w:val="15"/>
          <w:szCs w:val="15"/>
        </w:rPr>
        <w:t>译者注）。</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Spout </w:t>
      </w:r>
      <w:r>
        <w:rPr>
          <w:rFonts w:ascii="Arial" w:hAnsi="Arial" w:cs="Arial"/>
          <w:color w:val="666666"/>
          <w:sz w:val="15"/>
          <w:szCs w:val="15"/>
        </w:rPr>
        <w:t>中另外两个关键方法是</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和</w:t>
      </w:r>
      <w:r>
        <w:rPr>
          <w:rStyle w:val="apple-converted-space"/>
          <w:rFonts w:ascii="Arial" w:hAnsi="Arial" w:cs="Arial"/>
          <w:color w:val="666666"/>
          <w:sz w:val="15"/>
          <w:szCs w:val="15"/>
        </w:rPr>
        <w:t> </w:t>
      </w:r>
      <w:r>
        <w:rPr>
          <w:rStyle w:val="HTML"/>
          <w:color w:val="666666"/>
        </w:rPr>
        <w:t>fail</w:t>
      </w:r>
      <w:r>
        <w:rPr>
          <w:rFonts w:ascii="Arial" w:hAnsi="Arial" w:cs="Arial"/>
          <w:color w:val="666666"/>
          <w:sz w:val="15"/>
          <w:szCs w:val="15"/>
        </w:rPr>
        <w:t>，他们分别用于在</w:t>
      </w:r>
      <w:r>
        <w:rPr>
          <w:rFonts w:ascii="Arial" w:hAnsi="Arial" w:cs="Arial"/>
          <w:color w:val="666666"/>
          <w:sz w:val="15"/>
          <w:szCs w:val="15"/>
        </w:rPr>
        <w:t xml:space="preserve"> Storm </w:t>
      </w:r>
      <w:r>
        <w:rPr>
          <w:rFonts w:ascii="Arial" w:hAnsi="Arial" w:cs="Arial"/>
          <w:color w:val="666666"/>
          <w:sz w:val="15"/>
          <w:szCs w:val="15"/>
        </w:rPr>
        <w:t>检测到一个发送过的元组已经被成功处理或处理失败后的进一步处理。注意，</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和</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方法仅仅对上述</w:t>
      </w:r>
      <w:r>
        <w:rPr>
          <w:rFonts w:ascii="Arial" w:hAnsi="Arial" w:cs="Arial"/>
          <w:color w:val="666666"/>
          <w:sz w:val="15"/>
          <w:szCs w:val="15"/>
        </w:rPr>
        <w:t>“</w:t>
      </w:r>
      <w:r>
        <w:rPr>
          <w:rFonts w:ascii="Arial" w:hAnsi="Arial" w:cs="Arial"/>
          <w:color w:val="666666"/>
          <w:sz w:val="15"/>
          <w:szCs w:val="15"/>
        </w:rPr>
        <w:t>可靠的</w:t>
      </w:r>
      <w:r>
        <w:rPr>
          <w:rFonts w:ascii="Arial" w:hAnsi="Arial" w:cs="Arial"/>
          <w:color w:val="666666"/>
          <w:sz w:val="15"/>
          <w:szCs w:val="15"/>
        </w:rPr>
        <w:t xml:space="preserve">” Spout </w:t>
      </w:r>
      <w:r>
        <w:rPr>
          <w:rFonts w:ascii="Arial" w:hAnsi="Arial" w:cs="Arial"/>
          <w:color w:val="666666"/>
          <w:sz w:val="15"/>
          <w:szCs w:val="15"/>
        </w:rPr>
        <w:t>有效。</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3E3518" w:rsidRDefault="003E3518" w:rsidP="003E3518">
      <w:pPr>
        <w:widowControl/>
        <w:numPr>
          <w:ilvl w:val="0"/>
          <w:numId w:val="9"/>
        </w:numPr>
        <w:shd w:val="clear" w:color="auto" w:fill="FFFFFF"/>
        <w:spacing w:line="301" w:lineRule="atLeast"/>
        <w:ind w:left="0"/>
        <w:jc w:val="left"/>
        <w:rPr>
          <w:rFonts w:ascii="Arial" w:hAnsi="Arial" w:cs="Arial"/>
          <w:color w:val="666666"/>
          <w:sz w:val="15"/>
          <w:szCs w:val="15"/>
        </w:rPr>
      </w:pPr>
      <w:hyperlink r:id="rId50" w:history="1">
        <w:r>
          <w:rPr>
            <w:rStyle w:val="a5"/>
            <w:rFonts w:ascii="Arial" w:hAnsi="Arial" w:cs="Arial"/>
            <w:color w:val="00A19E"/>
            <w:sz w:val="15"/>
            <w:szCs w:val="15"/>
          </w:rPr>
          <w:t>IRichSpout</w:t>
        </w:r>
      </w:hyperlink>
      <w:r>
        <w:rPr>
          <w:rFonts w:ascii="Arial" w:hAnsi="Arial" w:cs="Arial"/>
          <w:color w:val="666666"/>
          <w:sz w:val="15"/>
          <w:szCs w:val="15"/>
        </w:rPr>
        <w:t>：这是实现</w:t>
      </w:r>
      <w:r>
        <w:rPr>
          <w:rFonts w:ascii="Arial" w:hAnsi="Arial" w:cs="Arial"/>
          <w:color w:val="666666"/>
          <w:sz w:val="15"/>
          <w:szCs w:val="15"/>
        </w:rPr>
        <w:t xml:space="preserve"> Spout </w:t>
      </w:r>
      <w:r>
        <w:rPr>
          <w:rFonts w:ascii="Arial" w:hAnsi="Arial" w:cs="Arial"/>
          <w:color w:val="666666"/>
          <w:sz w:val="15"/>
          <w:szCs w:val="15"/>
        </w:rPr>
        <w:t>的接口</w:t>
      </w:r>
    </w:p>
    <w:p w:rsidR="003E3518" w:rsidRDefault="003E3518" w:rsidP="003E3518">
      <w:pPr>
        <w:widowControl/>
        <w:numPr>
          <w:ilvl w:val="0"/>
          <w:numId w:val="9"/>
        </w:numPr>
        <w:shd w:val="clear" w:color="auto" w:fill="FFFFFF"/>
        <w:spacing w:line="301" w:lineRule="atLeast"/>
        <w:ind w:left="0"/>
        <w:jc w:val="left"/>
        <w:rPr>
          <w:rFonts w:ascii="Arial" w:hAnsi="Arial" w:cs="Arial"/>
          <w:color w:val="666666"/>
          <w:sz w:val="15"/>
          <w:szCs w:val="15"/>
        </w:rPr>
      </w:pPr>
      <w:hyperlink r:id="rId51" w:tgtFrame="_blank" w:history="1">
        <w:r>
          <w:rPr>
            <w:rStyle w:val="a5"/>
            <w:rFonts w:ascii="Arial" w:hAnsi="Arial" w:cs="Arial"/>
            <w:color w:val="00A19E"/>
            <w:sz w:val="15"/>
            <w:szCs w:val="15"/>
          </w:rPr>
          <w:t>消息的可靠性处理</w:t>
        </w:r>
      </w:hyperlink>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数据流处理组件（</w:t>
      </w:r>
      <w:r>
        <w:rPr>
          <w:rFonts w:ascii="Arial" w:hAnsi="Arial" w:cs="Arial"/>
          <w:color w:val="666666"/>
        </w:rPr>
        <w:t>Bolts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拓扑中所有的</w:t>
      </w:r>
      <w:r w:rsidRPr="00E3614A">
        <w:rPr>
          <w:rFonts w:ascii="Arial" w:hAnsi="Arial" w:cs="Arial"/>
          <w:color w:val="666666"/>
          <w:sz w:val="15"/>
          <w:szCs w:val="15"/>
          <w:highlight w:val="yellow"/>
        </w:rPr>
        <w:t>数据处理均是由</w:t>
      </w:r>
      <w:r w:rsidRPr="00E3614A">
        <w:rPr>
          <w:rFonts w:ascii="Arial" w:hAnsi="Arial" w:cs="Arial"/>
          <w:color w:val="666666"/>
          <w:sz w:val="15"/>
          <w:szCs w:val="15"/>
          <w:highlight w:val="yellow"/>
        </w:rPr>
        <w:t xml:space="preserve"> Bolt </w:t>
      </w:r>
      <w:r w:rsidRPr="00E3614A">
        <w:rPr>
          <w:rFonts w:ascii="Arial" w:hAnsi="Arial" w:cs="Arial"/>
          <w:color w:val="666666"/>
          <w:sz w:val="15"/>
          <w:szCs w:val="15"/>
          <w:highlight w:val="yellow"/>
        </w:rPr>
        <w:t>完成的。通过数据过滤（</w:t>
      </w:r>
      <w:r w:rsidRPr="00E3614A">
        <w:rPr>
          <w:rFonts w:ascii="Arial" w:hAnsi="Arial" w:cs="Arial"/>
          <w:color w:val="666666"/>
          <w:sz w:val="15"/>
          <w:szCs w:val="15"/>
          <w:highlight w:val="yellow"/>
        </w:rPr>
        <w:t>filtering</w:t>
      </w:r>
      <w:r w:rsidRPr="00E3614A">
        <w:rPr>
          <w:rFonts w:ascii="Arial" w:hAnsi="Arial" w:cs="Arial"/>
          <w:color w:val="666666"/>
          <w:sz w:val="15"/>
          <w:szCs w:val="15"/>
          <w:highlight w:val="yellow"/>
        </w:rPr>
        <w:t>）、函数处理（</w:t>
      </w:r>
      <w:r w:rsidRPr="00E3614A">
        <w:rPr>
          <w:rFonts w:ascii="Arial" w:hAnsi="Arial" w:cs="Arial"/>
          <w:color w:val="666666"/>
          <w:sz w:val="15"/>
          <w:szCs w:val="15"/>
          <w:highlight w:val="yellow"/>
        </w:rPr>
        <w:t>functions</w:t>
      </w:r>
      <w:r w:rsidRPr="00E3614A">
        <w:rPr>
          <w:rFonts w:ascii="Arial" w:hAnsi="Arial" w:cs="Arial"/>
          <w:color w:val="666666"/>
          <w:sz w:val="15"/>
          <w:szCs w:val="15"/>
          <w:highlight w:val="yellow"/>
        </w:rPr>
        <w:t>）、聚合（</w:t>
      </w:r>
      <w:r w:rsidRPr="00E3614A">
        <w:rPr>
          <w:rFonts w:ascii="Arial" w:hAnsi="Arial" w:cs="Arial"/>
          <w:color w:val="666666"/>
          <w:sz w:val="15"/>
          <w:szCs w:val="15"/>
          <w:highlight w:val="yellow"/>
        </w:rPr>
        <w:t>aggregations</w:t>
      </w:r>
      <w:r w:rsidRPr="00E3614A">
        <w:rPr>
          <w:rFonts w:ascii="Arial" w:hAnsi="Arial" w:cs="Arial"/>
          <w:color w:val="666666"/>
          <w:sz w:val="15"/>
          <w:szCs w:val="15"/>
          <w:highlight w:val="yellow"/>
        </w:rPr>
        <w:t>）、联结（</w:t>
      </w:r>
      <w:r w:rsidRPr="00E3614A">
        <w:rPr>
          <w:rFonts w:ascii="Arial" w:hAnsi="Arial" w:cs="Arial"/>
          <w:color w:val="666666"/>
          <w:sz w:val="15"/>
          <w:szCs w:val="15"/>
          <w:highlight w:val="yellow"/>
        </w:rPr>
        <w:t>joins</w:t>
      </w:r>
      <w:r w:rsidRPr="00E3614A">
        <w:rPr>
          <w:rFonts w:ascii="Arial" w:hAnsi="Arial" w:cs="Arial"/>
          <w:color w:val="666666"/>
          <w:sz w:val="15"/>
          <w:szCs w:val="15"/>
          <w:highlight w:val="yellow"/>
        </w:rPr>
        <w:t>）、数据库交互等功能，</w:t>
      </w:r>
      <w:r w:rsidRPr="00E3614A">
        <w:rPr>
          <w:rFonts w:ascii="Arial" w:hAnsi="Arial" w:cs="Arial"/>
          <w:color w:val="666666"/>
          <w:sz w:val="15"/>
          <w:szCs w:val="15"/>
          <w:highlight w:val="yellow"/>
        </w:rPr>
        <w:t xml:space="preserve">Bolt </w:t>
      </w:r>
      <w:r w:rsidRPr="00E3614A">
        <w:rPr>
          <w:rFonts w:ascii="Arial" w:hAnsi="Arial" w:cs="Arial"/>
          <w:color w:val="666666"/>
          <w:sz w:val="15"/>
          <w:szCs w:val="15"/>
          <w:highlight w:val="yellow"/>
        </w:rPr>
        <w:t>几乎能够完成任何一种数据处理需求</w:t>
      </w:r>
      <w:r>
        <w:rPr>
          <w:rFonts w:ascii="Arial" w:hAnsi="Arial" w:cs="Arial"/>
          <w:color w:val="666666"/>
          <w:sz w:val="15"/>
          <w:szCs w:val="15"/>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一个</w:t>
      </w:r>
      <w:r>
        <w:rPr>
          <w:rFonts w:ascii="Arial" w:hAnsi="Arial" w:cs="Arial"/>
          <w:color w:val="666666"/>
          <w:sz w:val="15"/>
          <w:szCs w:val="15"/>
        </w:rPr>
        <w:t xml:space="preserve"> Bolt </w:t>
      </w:r>
      <w:r>
        <w:rPr>
          <w:rFonts w:ascii="Arial" w:hAnsi="Arial" w:cs="Arial"/>
          <w:color w:val="666666"/>
          <w:sz w:val="15"/>
          <w:szCs w:val="15"/>
        </w:rPr>
        <w:t>可以实现简单的数据流转换，而更复杂的数据流变换通常需要使用多个</w:t>
      </w:r>
      <w:r>
        <w:rPr>
          <w:rFonts w:ascii="Arial" w:hAnsi="Arial" w:cs="Arial"/>
          <w:color w:val="666666"/>
          <w:sz w:val="15"/>
          <w:szCs w:val="15"/>
        </w:rPr>
        <w:t xml:space="preserve"> Bolt </w:t>
      </w:r>
      <w:r>
        <w:rPr>
          <w:rFonts w:ascii="Arial" w:hAnsi="Arial" w:cs="Arial"/>
          <w:color w:val="666666"/>
          <w:sz w:val="15"/>
          <w:szCs w:val="15"/>
        </w:rPr>
        <w:t>并通过多个步骤完成。例如，将一个微博数据流转换成一个趋势图像的数据流至少包含两个步骤：其中一个</w:t>
      </w:r>
      <w:r>
        <w:rPr>
          <w:rFonts w:ascii="Arial" w:hAnsi="Arial" w:cs="Arial"/>
          <w:color w:val="666666"/>
          <w:sz w:val="15"/>
          <w:szCs w:val="15"/>
        </w:rPr>
        <w:t xml:space="preserve"> Bolt </w:t>
      </w:r>
      <w:r>
        <w:rPr>
          <w:rFonts w:ascii="Arial" w:hAnsi="Arial" w:cs="Arial"/>
          <w:color w:val="666666"/>
          <w:sz w:val="15"/>
          <w:szCs w:val="15"/>
        </w:rPr>
        <w:t>用于对每个图片的微博转发进行滚动计数，另一个或多个</w:t>
      </w:r>
      <w:r>
        <w:rPr>
          <w:rFonts w:ascii="Arial" w:hAnsi="Arial" w:cs="Arial"/>
          <w:color w:val="666666"/>
          <w:sz w:val="15"/>
          <w:szCs w:val="15"/>
        </w:rPr>
        <w:t xml:space="preserve"> Bolt </w:t>
      </w:r>
      <w:r>
        <w:rPr>
          <w:rFonts w:ascii="Arial" w:hAnsi="Arial" w:cs="Arial"/>
          <w:color w:val="666666"/>
          <w:sz w:val="15"/>
          <w:szCs w:val="15"/>
        </w:rPr>
        <w:t>将数据流输出为</w:t>
      </w:r>
      <w:r>
        <w:rPr>
          <w:rFonts w:ascii="Arial" w:hAnsi="Arial" w:cs="Arial"/>
          <w:color w:val="666666"/>
          <w:sz w:val="15"/>
          <w:szCs w:val="15"/>
        </w:rPr>
        <w:t>“</w:t>
      </w:r>
      <w:r>
        <w:rPr>
          <w:rFonts w:ascii="Arial" w:hAnsi="Arial" w:cs="Arial"/>
          <w:color w:val="666666"/>
          <w:sz w:val="15"/>
          <w:szCs w:val="15"/>
        </w:rPr>
        <w:t>转发最多的图片</w:t>
      </w:r>
      <w:r>
        <w:rPr>
          <w:rFonts w:ascii="Arial" w:hAnsi="Arial" w:cs="Arial"/>
          <w:color w:val="666666"/>
          <w:sz w:val="15"/>
          <w:szCs w:val="15"/>
        </w:rPr>
        <w:t>”</w:t>
      </w:r>
      <w:r>
        <w:rPr>
          <w:rFonts w:ascii="Arial" w:hAnsi="Arial" w:cs="Arial"/>
          <w:color w:val="666666"/>
          <w:sz w:val="15"/>
          <w:szCs w:val="15"/>
        </w:rPr>
        <w:t>结果（相对于使用</w:t>
      </w:r>
      <w:r>
        <w:rPr>
          <w:rFonts w:ascii="Arial" w:hAnsi="Arial" w:cs="Arial"/>
          <w:color w:val="666666"/>
          <w:sz w:val="15"/>
          <w:szCs w:val="15"/>
        </w:rPr>
        <w:t>2</w:t>
      </w:r>
      <w:r>
        <w:rPr>
          <w:rFonts w:ascii="Arial" w:hAnsi="Arial" w:cs="Arial"/>
          <w:color w:val="666666"/>
          <w:sz w:val="15"/>
          <w:szCs w:val="15"/>
        </w:rPr>
        <w:t>个</w:t>
      </w:r>
      <w:r>
        <w:rPr>
          <w:rFonts w:ascii="Arial" w:hAnsi="Arial" w:cs="Arial"/>
          <w:color w:val="666666"/>
          <w:sz w:val="15"/>
          <w:szCs w:val="15"/>
        </w:rPr>
        <w:t>Bolt</w:t>
      </w:r>
      <w:r>
        <w:rPr>
          <w:rFonts w:ascii="Arial" w:hAnsi="Arial" w:cs="Arial"/>
          <w:color w:val="666666"/>
          <w:sz w:val="15"/>
          <w:szCs w:val="15"/>
        </w:rPr>
        <w:t>，如果使用</w:t>
      </w:r>
      <w:r>
        <w:rPr>
          <w:rFonts w:ascii="Arial" w:hAnsi="Arial" w:cs="Arial"/>
          <w:color w:val="666666"/>
          <w:sz w:val="15"/>
          <w:szCs w:val="15"/>
        </w:rPr>
        <w:t>3</w:t>
      </w:r>
      <w:r>
        <w:rPr>
          <w:rFonts w:ascii="Arial" w:hAnsi="Arial" w:cs="Arial"/>
          <w:color w:val="666666"/>
          <w:sz w:val="15"/>
          <w:szCs w:val="15"/>
        </w:rPr>
        <w:t>个</w:t>
      </w:r>
      <w:r>
        <w:rPr>
          <w:rFonts w:ascii="Arial" w:hAnsi="Arial" w:cs="Arial"/>
          <w:color w:val="666666"/>
          <w:sz w:val="15"/>
          <w:szCs w:val="15"/>
        </w:rPr>
        <w:t xml:space="preserve"> Bolt </w:t>
      </w:r>
      <w:r>
        <w:rPr>
          <w:rFonts w:ascii="Arial" w:hAnsi="Arial" w:cs="Arial"/>
          <w:color w:val="666666"/>
          <w:sz w:val="15"/>
          <w:szCs w:val="15"/>
        </w:rPr>
        <w:t>你可以让这种转换具有更好的可扩展性）。</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lastRenderedPageBreak/>
        <w:t>与</w:t>
      </w:r>
      <w:r>
        <w:rPr>
          <w:rFonts w:ascii="Arial" w:hAnsi="Arial" w:cs="Arial"/>
          <w:color w:val="666666"/>
          <w:sz w:val="15"/>
          <w:szCs w:val="15"/>
        </w:rPr>
        <w:t xml:space="preserve"> Spout </w:t>
      </w:r>
      <w:r>
        <w:rPr>
          <w:rFonts w:ascii="Arial" w:hAnsi="Arial" w:cs="Arial"/>
          <w:color w:val="666666"/>
          <w:sz w:val="15"/>
          <w:szCs w:val="15"/>
        </w:rPr>
        <w:t>相同，</w:t>
      </w:r>
      <w:r>
        <w:rPr>
          <w:rFonts w:ascii="Arial" w:hAnsi="Arial" w:cs="Arial"/>
          <w:color w:val="666666"/>
          <w:sz w:val="15"/>
          <w:szCs w:val="15"/>
        </w:rPr>
        <w:t xml:space="preserve">Bolt </w:t>
      </w:r>
      <w:r>
        <w:rPr>
          <w:rFonts w:ascii="Arial" w:hAnsi="Arial" w:cs="Arial"/>
          <w:color w:val="666666"/>
          <w:sz w:val="15"/>
          <w:szCs w:val="15"/>
        </w:rPr>
        <w:t>也可以输出多个数据流。为了实现这个功能，可以先通过</w:t>
      </w:r>
      <w:r>
        <w:rPr>
          <w:rStyle w:val="apple-converted-space"/>
          <w:rFonts w:ascii="Arial" w:hAnsi="Arial" w:cs="Arial"/>
          <w:color w:val="666666"/>
          <w:sz w:val="15"/>
          <w:szCs w:val="15"/>
        </w:rPr>
        <w:t> </w:t>
      </w:r>
      <w:hyperlink r:id="rId52" w:history="1">
        <w:r>
          <w:rPr>
            <w:rStyle w:val="a5"/>
            <w:rFonts w:ascii="Arial" w:hAnsi="Arial" w:cs="Arial"/>
            <w:color w:val="00A19E"/>
            <w:sz w:val="15"/>
            <w:szCs w:val="15"/>
          </w:rPr>
          <w:t>OutputFieldsDeclarer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declareStream</w:t>
      </w:r>
      <w:r>
        <w:rPr>
          <w:rStyle w:val="apple-converted-space"/>
          <w:rFonts w:ascii="Arial" w:hAnsi="Arial" w:cs="Arial"/>
          <w:color w:val="666666"/>
          <w:sz w:val="15"/>
          <w:szCs w:val="15"/>
        </w:rPr>
        <w:t> </w:t>
      </w:r>
      <w:r>
        <w:rPr>
          <w:rFonts w:ascii="Arial" w:hAnsi="Arial" w:cs="Arial"/>
          <w:color w:val="666666"/>
          <w:sz w:val="15"/>
          <w:szCs w:val="15"/>
        </w:rPr>
        <w:t>方法来声明定义不同的数据流，然后在发送数据时在</w:t>
      </w:r>
      <w:r>
        <w:rPr>
          <w:rStyle w:val="apple-converted-space"/>
          <w:rFonts w:ascii="Arial" w:hAnsi="Arial" w:cs="Arial"/>
          <w:color w:val="666666"/>
          <w:sz w:val="15"/>
          <w:szCs w:val="15"/>
        </w:rPr>
        <w:t> </w:t>
      </w:r>
      <w:hyperlink r:id="rId53" w:history="1">
        <w:r>
          <w:rPr>
            <w:rStyle w:val="a5"/>
            <w:rFonts w:ascii="Arial" w:hAnsi="Arial" w:cs="Arial"/>
            <w:color w:val="00A19E"/>
            <w:sz w:val="15"/>
            <w:szCs w:val="15"/>
          </w:rPr>
          <w:t>OutputCollector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emit</w:t>
      </w:r>
      <w:r>
        <w:rPr>
          <w:rStyle w:val="apple-converted-space"/>
          <w:rFonts w:ascii="Arial" w:hAnsi="Arial" w:cs="Arial"/>
          <w:color w:val="666666"/>
          <w:sz w:val="15"/>
          <w:szCs w:val="15"/>
        </w:rPr>
        <w:t> </w:t>
      </w:r>
      <w:r>
        <w:rPr>
          <w:rFonts w:ascii="Arial" w:hAnsi="Arial" w:cs="Arial"/>
          <w:color w:val="666666"/>
          <w:sz w:val="15"/>
          <w:szCs w:val="15"/>
        </w:rPr>
        <w:t>方法中将数据流</w:t>
      </w:r>
      <w:r>
        <w:rPr>
          <w:rFonts w:ascii="Arial" w:hAnsi="Arial" w:cs="Arial"/>
          <w:color w:val="666666"/>
          <w:sz w:val="15"/>
          <w:szCs w:val="15"/>
        </w:rPr>
        <w:t xml:space="preserve"> id </w:t>
      </w:r>
      <w:r>
        <w:rPr>
          <w:rFonts w:ascii="Arial" w:hAnsi="Arial" w:cs="Arial"/>
          <w:color w:val="666666"/>
          <w:sz w:val="15"/>
          <w:szCs w:val="15"/>
        </w:rPr>
        <w:t>作为参数来实现数据发送的功能。</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在定义</w:t>
      </w:r>
      <w:r>
        <w:rPr>
          <w:rFonts w:ascii="Arial" w:hAnsi="Arial" w:cs="Arial"/>
          <w:color w:val="666666"/>
          <w:sz w:val="15"/>
          <w:szCs w:val="15"/>
        </w:rPr>
        <w:t xml:space="preserve"> Bolt </w:t>
      </w:r>
      <w:r>
        <w:rPr>
          <w:rFonts w:ascii="Arial" w:hAnsi="Arial" w:cs="Arial"/>
          <w:color w:val="666666"/>
          <w:sz w:val="15"/>
          <w:szCs w:val="15"/>
        </w:rPr>
        <w:t>的输入数据流时，你需要从其他的</w:t>
      </w:r>
      <w:r>
        <w:rPr>
          <w:rFonts w:ascii="Arial" w:hAnsi="Arial" w:cs="Arial"/>
          <w:color w:val="666666"/>
          <w:sz w:val="15"/>
          <w:szCs w:val="15"/>
        </w:rPr>
        <w:t xml:space="preserve"> Storm </w:t>
      </w:r>
      <w:r>
        <w:rPr>
          <w:rFonts w:ascii="Arial" w:hAnsi="Arial" w:cs="Arial"/>
          <w:color w:val="666666"/>
          <w:sz w:val="15"/>
          <w:szCs w:val="15"/>
        </w:rPr>
        <w:t>组件中</w:t>
      </w:r>
      <w:r w:rsidRPr="00085902">
        <w:rPr>
          <w:rFonts w:ascii="Arial" w:hAnsi="Arial" w:cs="Arial"/>
          <w:color w:val="666666"/>
          <w:sz w:val="15"/>
          <w:szCs w:val="15"/>
          <w:highlight w:val="yellow"/>
        </w:rPr>
        <w:t>订阅指定的数据流</w:t>
      </w:r>
      <w:r>
        <w:rPr>
          <w:rFonts w:ascii="Arial" w:hAnsi="Arial" w:cs="Arial"/>
          <w:color w:val="666666"/>
          <w:sz w:val="15"/>
          <w:szCs w:val="15"/>
        </w:rPr>
        <w:t>。如果你需要从其他所有的组件中订阅数据流，你就必须要在定义</w:t>
      </w:r>
      <w:r>
        <w:rPr>
          <w:rFonts w:ascii="Arial" w:hAnsi="Arial" w:cs="Arial"/>
          <w:color w:val="666666"/>
          <w:sz w:val="15"/>
          <w:szCs w:val="15"/>
        </w:rPr>
        <w:t xml:space="preserve"> Bolt </w:t>
      </w:r>
      <w:r>
        <w:rPr>
          <w:rFonts w:ascii="Arial" w:hAnsi="Arial" w:cs="Arial"/>
          <w:color w:val="666666"/>
          <w:sz w:val="15"/>
          <w:szCs w:val="15"/>
        </w:rPr>
        <w:t>时分别注册每一个组件。对于声明为默认</w:t>
      </w:r>
      <w:r>
        <w:rPr>
          <w:rFonts w:ascii="Arial" w:hAnsi="Arial" w:cs="Arial"/>
          <w:color w:val="666666"/>
          <w:sz w:val="15"/>
          <w:szCs w:val="15"/>
        </w:rPr>
        <w:t xml:space="preserve"> id</w:t>
      </w:r>
      <w:r>
        <w:rPr>
          <w:rFonts w:ascii="Arial" w:hAnsi="Arial" w:cs="Arial"/>
          <w:color w:val="666666"/>
          <w:sz w:val="15"/>
          <w:szCs w:val="15"/>
        </w:rPr>
        <w:t>（即上文中提到的</w:t>
      </w:r>
      <w:r>
        <w:rPr>
          <w:rFonts w:ascii="Arial" w:hAnsi="Arial" w:cs="Arial"/>
          <w:color w:val="666666"/>
          <w:sz w:val="15"/>
          <w:szCs w:val="15"/>
        </w:rPr>
        <w:t>“default”——</w:t>
      </w:r>
      <w:r>
        <w:rPr>
          <w:rFonts w:ascii="Arial" w:hAnsi="Arial" w:cs="Arial"/>
          <w:color w:val="666666"/>
          <w:sz w:val="15"/>
          <w:szCs w:val="15"/>
        </w:rPr>
        <w:t>译者注）的数据流，</w:t>
      </w:r>
      <w:hyperlink r:id="rId54" w:history="1">
        <w:r>
          <w:rPr>
            <w:rStyle w:val="a5"/>
            <w:rFonts w:ascii="Arial" w:hAnsi="Arial" w:cs="Arial"/>
            <w:color w:val="00A19E"/>
            <w:sz w:val="15"/>
            <w:szCs w:val="15"/>
          </w:rPr>
          <w:t>InputDeclarer</w:t>
        </w:r>
      </w:hyperlink>
      <w:r>
        <w:rPr>
          <w:rFonts w:ascii="Arial" w:hAnsi="Arial" w:cs="Arial"/>
          <w:color w:val="666666"/>
          <w:sz w:val="15"/>
          <w:szCs w:val="15"/>
        </w:rPr>
        <w:t>支持订阅此类数据流的语法糖。也就是说，如果需要订阅来自组件</w:t>
      </w:r>
      <w:r>
        <w:rPr>
          <w:rFonts w:ascii="Arial" w:hAnsi="Arial" w:cs="Arial"/>
          <w:color w:val="666666"/>
          <w:sz w:val="15"/>
          <w:szCs w:val="15"/>
        </w:rPr>
        <w:t>“1”</w:t>
      </w:r>
      <w:r>
        <w:rPr>
          <w:rFonts w:ascii="Arial" w:hAnsi="Arial" w:cs="Arial"/>
          <w:color w:val="666666"/>
          <w:sz w:val="15"/>
          <w:szCs w:val="15"/>
        </w:rPr>
        <w:t>的数据流，</w:t>
      </w:r>
      <w:r>
        <w:rPr>
          <w:rStyle w:val="HTML"/>
          <w:color w:val="666666"/>
        </w:rPr>
        <w:t>declarer.shuffleGrouping("1")</w:t>
      </w:r>
      <w:r>
        <w:rPr>
          <w:rStyle w:val="apple-converted-space"/>
          <w:rFonts w:ascii="Arial" w:hAnsi="Arial" w:cs="Arial"/>
          <w:color w:val="666666"/>
          <w:sz w:val="15"/>
          <w:szCs w:val="15"/>
        </w:rPr>
        <w:t> </w:t>
      </w:r>
      <w:r>
        <w:rPr>
          <w:rFonts w:ascii="Arial" w:hAnsi="Arial" w:cs="Arial"/>
          <w:color w:val="666666"/>
          <w:sz w:val="15"/>
          <w:szCs w:val="15"/>
        </w:rPr>
        <w:t>与</w:t>
      </w:r>
      <w:r>
        <w:rPr>
          <w:rStyle w:val="apple-converted-space"/>
          <w:rFonts w:ascii="Arial" w:hAnsi="Arial" w:cs="Arial"/>
          <w:color w:val="666666"/>
          <w:sz w:val="15"/>
          <w:szCs w:val="15"/>
        </w:rPr>
        <w:t> </w:t>
      </w:r>
      <w:r>
        <w:rPr>
          <w:rStyle w:val="HTML"/>
          <w:color w:val="666666"/>
        </w:rPr>
        <w:t>declarer.shuffleGrouping("1", DEFAULT_STREAM_ID)</w:t>
      </w:r>
      <w:r>
        <w:rPr>
          <w:rStyle w:val="apple-converted-space"/>
          <w:rFonts w:ascii="Arial" w:hAnsi="Arial" w:cs="Arial"/>
          <w:color w:val="666666"/>
          <w:sz w:val="15"/>
          <w:szCs w:val="15"/>
        </w:rPr>
        <w:t> </w:t>
      </w:r>
      <w:r>
        <w:rPr>
          <w:rFonts w:ascii="Arial" w:hAnsi="Arial" w:cs="Arial"/>
          <w:color w:val="666666"/>
          <w:sz w:val="15"/>
          <w:szCs w:val="15"/>
        </w:rPr>
        <w:t>两种声明方式是等价的。</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Bolt </w:t>
      </w:r>
      <w:r>
        <w:rPr>
          <w:rFonts w:ascii="Arial" w:hAnsi="Arial" w:cs="Arial"/>
          <w:color w:val="666666"/>
          <w:sz w:val="15"/>
          <w:szCs w:val="15"/>
        </w:rPr>
        <w:t>的关键方法是</w:t>
      </w:r>
      <w:r>
        <w:rPr>
          <w:rStyle w:val="apple-converted-space"/>
          <w:rFonts w:ascii="Arial" w:hAnsi="Arial" w:cs="Arial"/>
          <w:color w:val="666666"/>
          <w:sz w:val="15"/>
          <w:szCs w:val="15"/>
        </w:rPr>
        <w:t> </w:t>
      </w:r>
      <w:r>
        <w:rPr>
          <w:rStyle w:val="HTML"/>
          <w:color w:val="666666"/>
        </w:rPr>
        <w:t>execute</w:t>
      </w:r>
      <w:r>
        <w:rPr>
          <w:rStyle w:val="apple-converted-space"/>
          <w:rFonts w:ascii="Arial" w:hAnsi="Arial" w:cs="Arial"/>
          <w:color w:val="666666"/>
          <w:sz w:val="15"/>
          <w:szCs w:val="15"/>
        </w:rPr>
        <w:t> </w:t>
      </w:r>
      <w:r>
        <w:rPr>
          <w:rFonts w:ascii="Arial" w:hAnsi="Arial" w:cs="Arial"/>
          <w:color w:val="666666"/>
          <w:sz w:val="15"/>
          <w:szCs w:val="15"/>
        </w:rPr>
        <w:t>方法。</w:t>
      </w:r>
      <w:r w:rsidRPr="006F1B86">
        <w:rPr>
          <w:rStyle w:val="HTML"/>
          <w:color w:val="666666"/>
          <w:highlight w:val="yellow"/>
        </w:rPr>
        <w:t>execute</w:t>
      </w:r>
      <w:r w:rsidRPr="006F1B86">
        <w:rPr>
          <w:rStyle w:val="apple-converted-space"/>
          <w:rFonts w:ascii="Arial" w:hAnsi="Arial" w:cs="Arial"/>
          <w:color w:val="666666"/>
          <w:sz w:val="15"/>
          <w:szCs w:val="15"/>
          <w:highlight w:val="yellow"/>
        </w:rPr>
        <w:t> </w:t>
      </w:r>
      <w:r w:rsidRPr="006F1B86">
        <w:rPr>
          <w:rFonts w:ascii="Arial" w:hAnsi="Arial" w:cs="Arial"/>
          <w:color w:val="666666"/>
          <w:sz w:val="15"/>
          <w:szCs w:val="15"/>
          <w:highlight w:val="yellow"/>
        </w:rPr>
        <w:t>方法负责接收一个元组作为输入</w:t>
      </w:r>
      <w:r>
        <w:rPr>
          <w:rFonts w:ascii="Arial" w:hAnsi="Arial" w:cs="Arial"/>
          <w:color w:val="666666"/>
          <w:sz w:val="15"/>
          <w:szCs w:val="15"/>
        </w:rPr>
        <w:t>，并且使用</w:t>
      </w:r>
      <w:r>
        <w:rPr>
          <w:rStyle w:val="apple-converted-space"/>
          <w:rFonts w:ascii="Arial" w:hAnsi="Arial" w:cs="Arial"/>
          <w:color w:val="666666"/>
          <w:sz w:val="15"/>
          <w:szCs w:val="15"/>
        </w:rPr>
        <w:t> </w:t>
      </w:r>
      <w:hyperlink r:id="rId55" w:history="1">
        <w:r>
          <w:rPr>
            <w:rStyle w:val="a5"/>
            <w:rFonts w:ascii="Arial" w:hAnsi="Arial" w:cs="Arial"/>
            <w:color w:val="00A19E"/>
            <w:sz w:val="15"/>
            <w:szCs w:val="15"/>
          </w:rPr>
          <w:t>OutputCollector</w:t>
        </w:r>
      </w:hyperlink>
      <w:r>
        <w:rPr>
          <w:rStyle w:val="apple-converted-space"/>
          <w:rFonts w:ascii="Arial" w:hAnsi="Arial" w:cs="Arial"/>
          <w:color w:val="666666"/>
          <w:sz w:val="15"/>
          <w:szCs w:val="15"/>
        </w:rPr>
        <w:t> </w:t>
      </w:r>
      <w:r>
        <w:rPr>
          <w:rFonts w:ascii="Arial" w:hAnsi="Arial" w:cs="Arial"/>
          <w:color w:val="666666"/>
          <w:sz w:val="15"/>
          <w:szCs w:val="15"/>
        </w:rPr>
        <w:t>对象发送新的元组。如果有消息可靠性保障的需求，</w:t>
      </w:r>
      <w:r>
        <w:rPr>
          <w:rFonts w:ascii="Arial" w:hAnsi="Arial" w:cs="Arial"/>
          <w:color w:val="666666"/>
          <w:sz w:val="15"/>
          <w:szCs w:val="15"/>
        </w:rPr>
        <w:t xml:space="preserve">Bolt </w:t>
      </w:r>
      <w:r>
        <w:rPr>
          <w:rFonts w:ascii="Arial" w:hAnsi="Arial" w:cs="Arial"/>
          <w:color w:val="666666"/>
          <w:sz w:val="15"/>
          <w:szCs w:val="15"/>
        </w:rPr>
        <w:t>必须为它所处理的每个元组调用</w:t>
      </w:r>
      <w:r>
        <w:rPr>
          <w:rStyle w:val="apple-converted-space"/>
          <w:rFonts w:ascii="Arial" w:hAnsi="Arial" w:cs="Arial"/>
          <w:color w:val="666666"/>
          <w:sz w:val="15"/>
          <w:szCs w:val="15"/>
        </w:rPr>
        <w:t> </w:t>
      </w:r>
      <w:r>
        <w:rPr>
          <w:rStyle w:val="HTML"/>
          <w:color w:val="666666"/>
        </w:rPr>
        <w:t>OutputCollector</w:t>
      </w:r>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方法，以便</w:t>
      </w:r>
      <w:r>
        <w:rPr>
          <w:rFonts w:ascii="Arial" w:hAnsi="Arial" w:cs="Arial"/>
          <w:color w:val="666666"/>
          <w:sz w:val="15"/>
          <w:szCs w:val="15"/>
        </w:rPr>
        <w:t xml:space="preserve"> Storm </w:t>
      </w:r>
      <w:r>
        <w:rPr>
          <w:rFonts w:ascii="Arial" w:hAnsi="Arial" w:cs="Arial"/>
          <w:color w:val="666666"/>
          <w:sz w:val="15"/>
          <w:szCs w:val="15"/>
        </w:rPr>
        <w:t>能够了解元组是否处理完成（并且最终决定是否可以响应最初的</w:t>
      </w:r>
      <w:r>
        <w:rPr>
          <w:rFonts w:ascii="Arial" w:hAnsi="Arial" w:cs="Arial"/>
          <w:color w:val="666666"/>
          <w:sz w:val="15"/>
          <w:szCs w:val="15"/>
        </w:rPr>
        <w:t xml:space="preserve"> Spout </w:t>
      </w:r>
      <w:r>
        <w:rPr>
          <w:rFonts w:ascii="Arial" w:hAnsi="Arial" w:cs="Arial"/>
          <w:color w:val="666666"/>
          <w:sz w:val="15"/>
          <w:szCs w:val="15"/>
        </w:rPr>
        <w:t>输出元组树）。一般情况下，对于每个输入元组，在处理之后可以根据需要选择不发送还是发送多个新元组，然后再响应（</w:t>
      </w:r>
      <w:r>
        <w:rPr>
          <w:rFonts w:ascii="Arial" w:hAnsi="Arial" w:cs="Arial"/>
          <w:color w:val="666666"/>
          <w:sz w:val="15"/>
          <w:szCs w:val="15"/>
        </w:rPr>
        <w:t>ack</w:t>
      </w:r>
      <w:r>
        <w:rPr>
          <w:rFonts w:ascii="Arial" w:hAnsi="Arial" w:cs="Arial"/>
          <w:color w:val="666666"/>
          <w:sz w:val="15"/>
          <w:szCs w:val="15"/>
        </w:rPr>
        <w:t>）输入元组。</w:t>
      </w:r>
      <w:hyperlink r:id="rId56" w:history="1">
        <w:r>
          <w:rPr>
            <w:rStyle w:val="a5"/>
            <w:rFonts w:ascii="Arial" w:hAnsi="Arial" w:cs="Arial"/>
            <w:color w:val="00A19E"/>
            <w:sz w:val="15"/>
            <w:szCs w:val="15"/>
          </w:rPr>
          <w:t>IBasicBolt</w:t>
        </w:r>
      </w:hyperlink>
      <w:r>
        <w:rPr>
          <w:rStyle w:val="apple-converted-space"/>
          <w:rFonts w:ascii="Arial" w:hAnsi="Arial" w:cs="Arial"/>
          <w:color w:val="666666"/>
          <w:sz w:val="15"/>
          <w:szCs w:val="15"/>
        </w:rPr>
        <w:t> </w:t>
      </w:r>
      <w:r>
        <w:rPr>
          <w:rFonts w:ascii="Arial" w:hAnsi="Arial" w:cs="Arial"/>
          <w:color w:val="666666"/>
          <w:sz w:val="15"/>
          <w:szCs w:val="15"/>
        </w:rPr>
        <w:t>接口能够实现元组的自动应答。</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del w:id="0" w:author="Unknown">
        <w:r>
          <w:rPr>
            <w:rFonts w:ascii="Arial" w:hAnsi="Arial" w:cs="Arial"/>
            <w:color w:val="666666"/>
            <w:sz w:val="15"/>
            <w:szCs w:val="15"/>
          </w:rPr>
          <w:delText>在</w:delText>
        </w:r>
        <w:r>
          <w:rPr>
            <w:rFonts w:ascii="Arial" w:hAnsi="Arial" w:cs="Arial"/>
            <w:color w:val="666666"/>
            <w:sz w:val="15"/>
            <w:szCs w:val="15"/>
          </w:rPr>
          <w:delText xml:space="preserve"> Bolt </w:delText>
        </w:r>
        <w:r>
          <w:rPr>
            <w:rFonts w:ascii="Arial" w:hAnsi="Arial" w:cs="Arial"/>
            <w:color w:val="666666"/>
            <w:sz w:val="15"/>
            <w:szCs w:val="15"/>
          </w:rPr>
          <w:delText>中启动新线程来进行异步处理是一种非常好的方式，因为</w:delText>
        </w:r>
        <w:r>
          <w:rPr>
            <w:rStyle w:val="apple-converted-space"/>
            <w:rFonts w:ascii="Arial" w:hAnsi="Arial" w:cs="Arial"/>
            <w:color w:val="666666"/>
            <w:sz w:val="15"/>
            <w:szCs w:val="15"/>
          </w:rPr>
          <w:delText> </w:delText>
        </w:r>
        <w:r>
          <w:rPr>
            <w:rFonts w:ascii="Arial" w:hAnsi="Arial" w:cs="Arial"/>
            <w:color w:val="666666"/>
            <w:sz w:val="15"/>
            <w:szCs w:val="15"/>
          </w:rPr>
          <w:fldChar w:fldCharType="begin"/>
        </w:r>
        <w:r>
          <w:rPr>
            <w:rFonts w:ascii="Arial" w:hAnsi="Arial" w:cs="Arial"/>
            <w:color w:val="666666"/>
            <w:sz w:val="15"/>
            <w:szCs w:val="15"/>
          </w:rPr>
          <w:delInstrText xml:space="preserve"> HYPERLINK "http://storm.apache.org/javadoc/apidocs/backtype/storm/task/OutputCollector.html" </w:delInstrText>
        </w:r>
        <w:r>
          <w:rPr>
            <w:rFonts w:ascii="Arial" w:hAnsi="Arial" w:cs="Arial"/>
            <w:color w:val="666666"/>
            <w:sz w:val="15"/>
            <w:szCs w:val="15"/>
          </w:rPr>
          <w:fldChar w:fldCharType="separate"/>
        </w:r>
        <w:r>
          <w:rPr>
            <w:rStyle w:val="a5"/>
            <w:rFonts w:ascii="Arial" w:hAnsi="Arial" w:cs="Arial"/>
            <w:color w:val="00A19E"/>
            <w:sz w:val="15"/>
            <w:szCs w:val="15"/>
          </w:rPr>
          <w:delText>OutputCollector</w:delText>
        </w:r>
        <w:r>
          <w:rPr>
            <w:rFonts w:ascii="Arial" w:hAnsi="Arial" w:cs="Arial"/>
            <w:color w:val="666666"/>
            <w:sz w:val="15"/>
            <w:szCs w:val="15"/>
          </w:rPr>
          <w:fldChar w:fldCharType="end"/>
        </w:r>
        <w:r>
          <w:rPr>
            <w:rStyle w:val="apple-converted-space"/>
            <w:rFonts w:ascii="Arial" w:hAnsi="Arial" w:cs="Arial"/>
            <w:color w:val="666666"/>
            <w:sz w:val="15"/>
            <w:szCs w:val="15"/>
          </w:rPr>
          <w:delText> </w:delText>
        </w:r>
        <w:r>
          <w:rPr>
            <w:rFonts w:ascii="Arial" w:hAnsi="Arial" w:cs="Arial"/>
            <w:color w:val="666666"/>
            <w:sz w:val="15"/>
            <w:szCs w:val="15"/>
          </w:rPr>
          <w:delText>是线程安全的对象，可以在任意时刻被调用（此处译者保留意见，由于</w:delText>
        </w:r>
        <w:r>
          <w:rPr>
            <w:rFonts w:ascii="Arial" w:hAnsi="Arial" w:cs="Arial"/>
            <w:color w:val="666666"/>
            <w:sz w:val="15"/>
            <w:szCs w:val="15"/>
          </w:rPr>
          <w:delText xml:space="preserve"> Storm </w:delText>
        </w:r>
        <w:r>
          <w:rPr>
            <w:rFonts w:ascii="Arial" w:hAnsi="Arial" w:cs="Arial"/>
            <w:color w:val="666666"/>
            <w:sz w:val="15"/>
            <w:szCs w:val="15"/>
          </w:rPr>
          <w:delText>的并发设计和集群的弹性扩展机制，在</w:delText>
        </w:r>
        <w:r>
          <w:rPr>
            <w:rFonts w:ascii="Arial" w:hAnsi="Arial" w:cs="Arial"/>
            <w:color w:val="666666"/>
            <w:sz w:val="15"/>
            <w:szCs w:val="15"/>
          </w:rPr>
          <w:delText xml:space="preserve"> Bolt </w:delText>
        </w:r>
        <w:r>
          <w:rPr>
            <w:rFonts w:ascii="Arial" w:hAnsi="Arial" w:cs="Arial"/>
            <w:color w:val="666666"/>
            <w:sz w:val="15"/>
            <w:szCs w:val="15"/>
          </w:rPr>
          <w:delText>中新建的线程可能存在一定的不可控风险</w:delText>
        </w:r>
        <w:r>
          <w:rPr>
            <w:rFonts w:ascii="Arial" w:hAnsi="Arial" w:cs="Arial"/>
            <w:color w:val="666666"/>
            <w:sz w:val="15"/>
            <w:szCs w:val="15"/>
          </w:rPr>
          <w:delText>——</w:delText>
        </w:r>
        <w:r>
          <w:rPr>
            <w:rFonts w:ascii="Arial" w:hAnsi="Arial" w:cs="Arial"/>
            <w:color w:val="666666"/>
            <w:sz w:val="15"/>
            <w:szCs w:val="15"/>
          </w:rPr>
          <w:delText>译者注）。</w:delText>
        </w:r>
      </w:del>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请注意</w:t>
      </w:r>
      <w:r>
        <w:rPr>
          <w:rStyle w:val="apple-converted-space"/>
          <w:rFonts w:ascii="Arial" w:hAnsi="Arial" w:cs="Arial"/>
          <w:color w:val="666666"/>
          <w:sz w:val="15"/>
          <w:szCs w:val="15"/>
        </w:rPr>
        <w:t> </w:t>
      </w:r>
      <w:hyperlink r:id="rId57" w:history="1">
        <w:r>
          <w:rPr>
            <w:rStyle w:val="a5"/>
            <w:rFonts w:ascii="Arial" w:hAnsi="Arial" w:cs="Arial"/>
            <w:color w:val="00A19E"/>
            <w:sz w:val="15"/>
            <w:szCs w:val="15"/>
          </w:rPr>
          <w:t>OutputCollector</w:t>
        </w:r>
      </w:hyperlink>
      <w:r>
        <w:rPr>
          <w:rFonts w:ascii="Arial" w:hAnsi="Arial" w:cs="Arial"/>
          <w:color w:val="666666"/>
          <w:sz w:val="15"/>
          <w:szCs w:val="15"/>
        </w:rPr>
        <w:t> </w:t>
      </w:r>
      <w:r>
        <w:rPr>
          <w:rStyle w:val="a9"/>
          <w:rFonts w:ascii="Arial" w:hAnsi="Arial" w:cs="Arial"/>
          <w:color w:val="666666"/>
          <w:sz w:val="15"/>
          <w:szCs w:val="15"/>
        </w:rPr>
        <w:t>不是</w:t>
      </w:r>
      <w:r>
        <w:rPr>
          <w:rFonts w:ascii="Arial" w:hAnsi="Arial" w:cs="Arial"/>
          <w:color w:val="666666"/>
          <w:sz w:val="15"/>
          <w:szCs w:val="15"/>
        </w:rPr>
        <w:t>线程安全的对象，所有的</w:t>
      </w:r>
      <w:r>
        <w:rPr>
          <w:rFonts w:ascii="Arial" w:hAnsi="Arial" w:cs="Arial"/>
          <w:color w:val="666666"/>
          <w:sz w:val="15"/>
          <w:szCs w:val="15"/>
        </w:rPr>
        <w:t xml:space="preserve"> emit</w:t>
      </w:r>
      <w:r>
        <w:rPr>
          <w:rFonts w:ascii="Arial" w:hAnsi="Arial" w:cs="Arial"/>
          <w:color w:val="666666"/>
          <w:sz w:val="15"/>
          <w:szCs w:val="15"/>
        </w:rPr>
        <w:t>、</w:t>
      </w:r>
      <w:r>
        <w:rPr>
          <w:rFonts w:ascii="Arial" w:hAnsi="Arial" w:cs="Arial"/>
          <w:color w:val="666666"/>
          <w:sz w:val="15"/>
          <w:szCs w:val="15"/>
        </w:rPr>
        <w:t xml:space="preserve">ack </w:t>
      </w:r>
      <w:r>
        <w:rPr>
          <w:rFonts w:ascii="Arial" w:hAnsi="Arial" w:cs="Arial"/>
          <w:color w:val="666666"/>
          <w:sz w:val="15"/>
          <w:szCs w:val="15"/>
        </w:rPr>
        <w:t>和</w:t>
      </w:r>
      <w:r>
        <w:rPr>
          <w:rFonts w:ascii="Arial" w:hAnsi="Arial" w:cs="Arial"/>
          <w:color w:val="666666"/>
          <w:sz w:val="15"/>
          <w:szCs w:val="15"/>
        </w:rPr>
        <w:t xml:space="preserve"> fail </w:t>
      </w:r>
      <w:r>
        <w:rPr>
          <w:rFonts w:ascii="Arial" w:hAnsi="Arial" w:cs="Arial"/>
          <w:color w:val="666666"/>
          <w:sz w:val="15"/>
          <w:szCs w:val="15"/>
        </w:rPr>
        <w:t>操作都需要在同一个线程中进行处理。更多信息请参考</w:t>
      </w:r>
      <w:hyperlink r:id="rId58" w:tgtFrame="_blank" w:history="1">
        <w:r>
          <w:rPr>
            <w:rStyle w:val="a5"/>
            <w:rFonts w:ascii="Arial" w:hAnsi="Arial" w:cs="Arial"/>
            <w:color w:val="00A19E"/>
            <w:sz w:val="15"/>
            <w:szCs w:val="15"/>
          </w:rPr>
          <w:t>问题与解决</w:t>
        </w:r>
      </w:hyperlink>
      <w:r>
        <w:rPr>
          <w:rFonts w:ascii="Arial" w:hAnsi="Arial" w:cs="Arial"/>
          <w:color w:val="666666"/>
          <w:sz w:val="15"/>
          <w:szCs w:val="15"/>
        </w:rPr>
        <w:t>一文。</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3E3518" w:rsidRDefault="003E3518" w:rsidP="003E3518">
      <w:pPr>
        <w:widowControl/>
        <w:numPr>
          <w:ilvl w:val="0"/>
          <w:numId w:val="10"/>
        </w:numPr>
        <w:shd w:val="clear" w:color="auto" w:fill="FFFFFF"/>
        <w:spacing w:line="301" w:lineRule="atLeast"/>
        <w:ind w:left="0"/>
        <w:jc w:val="left"/>
        <w:rPr>
          <w:rFonts w:ascii="Arial" w:hAnsi="Arial" w:cs="Arial"/>
          <w:color w:val="666666"/>
          <w:sz w:val="15"/>
          <w:szCs w:val="15"/>
        </w:rPr>
      </w:pPr>
      <w:hyperlink r:id="rId59" w:history="1">
        <w:r>
          <w:rPr>
            <w:rStyle w:val="a5"/>
            <w:rFonts w:ascii="Arial" w:hAnsi="Arial" w:cs="Arial"/>
            <w:color w:val="00A19E"/>
            <w:sz w:val="15"/>
            <w:szCs w:val="15"/>
          </w:rPr>
          <w:t>IRichBolt</w:t>
        </w:r>
      </w:hyperlink>
      <w:r>
        <w:rPr>
          <w:rFonts w:ascii="Arial" w:hAnsi="Arial" w:cs="Arial"/>
          <w:color w:val="666666"/>
          <w:sz w:val="15"/>
          <w:szCs w:val="15"/>
        </w:rPr>
        <w:t>：用于定义</w:t>
      </w:r>
      <w:r>
        <w:rPr>
          <w:rFonts w:ascii="Arial" w:hAnsi="Arial" w:cs="Arial"/>
          <w:color w:val="666666"/>
          <w:sz w:val="15"/>
          <w:szCs w:val="15"/>
        </w:rPr>
        <w:t xml:space="preserve"> Bolt </w:t>
      </w:r>
      <w:r>
        <w:rPr>
          <w:rFonts w:ascii="Arial" w:hAnsi="Arial" w:cs="Arial"/>
          <w:color w:val="666666"/>
          <w:sz w:val="15"/>
          <w:szCs w:val="15"/>
        </w:rPr>
        <w:t>的基本接口</w:t>
      </w:r>
    </w:p>
    <w:p w:rsidR="003E3518" w:rsidRDefault="003E3518" w:rsidP="003E3518">
      <w:pPr>
        <w:widowControl/>
        <w:numPr>
          <w:ilvl w:val="0"/>
          <w:numId w:val="10"/>
        </w:numPr>
        <w:shd w:val="clear" w:color="auto" w:fill="FFFFFF"/>
        <w:spacing w:line="301" w:lineRule="atLeast"/>
        <w:ind w:left="0"/>
        <w:jc w:val="left"/>
        <w:rPr>
          <w:rFonts w:ascii="Arial" w:hAnsi="Arial" w:cs="Arial"/>
          <w:color w:val="666666"/>
          <w:sz w:val="15"/>
          <w:szCs w:val="15"/>
        </w:rPr>
      </w:pPr>
      <w:hyperlink r:id="rId60" w:history="1">
        <w:r>
          <w:rPr>
            <w:rStyle w:val="a5"/>
            <w:rFonts w:ascii="Arial" w:hAnsi="Arial" w:cs="Arial"/>
            <w:color w:val="00A19E"/>
            <w:sz w:val="15"/>
            <w:szCs w:val="15"/>
          </w:rPr>
          <w:t>IBasicBolt</w:t>
        </w:r>
      </w:hyperlink>
      <w:r>
        <w:rPr>
          <w:rFonts w:ascii="Arial" w:hAnsi="Arial" w:cs="Arial"/>
          <w:color w:val="666666"/>
          <w:sz w:val="15"/>
          <w:szCs w:val="15"/>
        </w:rPr>
        <w:t xml:space="preserve">: </w:t>
      </w:r>
      <w:r>
        <w:rPr>
          <w:rFonts w:ascii="Arial" w:hAnsi="Arial" w:cs="Arial"/>
          <w:color w:val="666666"/>
          <w:sz w:val="15"/>
          <w:szCs w:val="15"/>
        </w:rPr>
        <w:t>用于定义带有过滤或者其他简单的函数操作功能的</w:t>
      </w:r>
      <w:r>
        <w:rPr>
          <w:rFonts w:ascii="Arial" w:hAnsi="Arial" w:cs="Arial"/>
          <w:color w:val="666666"/>
          <w:sz w:val="15"/>
          <w:szCs w:val="15"/>
        </w:rPr>
        <w:t xml:space="preserve"> Bolt </w:t>
      </w:r>
      <w:r>
        <w:rPr>
          <w:rFonts w:ascii="Arial" w:hAnsi="Arial" w:cs="Arial"/>
          <w:color w:val="666666"/>
          <w:sz w:val="15"/>
          <w:szCs w:val="15"/>
        </w:rPr>
        <w:t>的简便接口</w:t>
      </w:r>
    </w:p>
    <w:p w:rsidR="003E3518" w:rsidRDefault="003E3518" w:rsidP="003E3518">
      <w:pPr>
        <w:widowControl/>
        <w:numPr>
          <w:ilvl w:val="0"/>
          <w:numId w:val="10"/>
        </w:numPr>
        <w:shd w:val="clear" w:color="auto" w:fill="FFFFFF"/>
        <w:spacing w:line="301" w:lineRule="atLeast"/>
        <w:ind w:left="0"/>
        <w:jc w:val="left"/>
        <w:rPr>
          <w:rFonts w:ascii="Arial" w:hAnsi="Arial" w:cs="Arial"/>
          <w:color w:val="666666"/>
          <w:sz w:val="15"/>
          <w:szCs w:val="15"/>
        </w:rPr>
      </w:pPr>
      <w:hyperlink r:id="rId61" w:history="1">
        <w:r>
          <w:rPr>
            <w:rStyle w:val="a5"/>
            <w:rFonts w:ascii="Arial" w:hAnsi="Arial" w:cs="Arial"/>
            <w:color w:val="00A19E"/>
            <w:sz w:val="15"/>
            <w:szCs w:val="15"/>
          </w:rPr>
          <w:t>OutputCollector</w:t>
        </w:r>
      </w:hyperlink>
      <w:r>
        <w:rPr>
          <w:rFonts w:ascii="Arial" w:hAnsi="Arial" w:cs="Arial"/>
          <w:color w:val="666666"/>
          <w:sz w:val="15"/>
          <w:szCs w:val="15"/>
        </w:rPr>
        <w:t>：</w:t>
      </w:r>
      <w:r>
        <w:rPr>
          <w:rFonts w:ascii="Arial" w:hAnsi="Arial" w:cs="Arial"/>
          <w:color w:val="666666"/>
          <w:sz w:val="15"/>
          <w:szCs w:val="15"/>
        </w:rPr>
        <w:t xml:space="preserve">Bolt </w:t>
      </w:r>
      <w:r>
        <w:rPr>
          <w:rFonts w:ascii="Arial" w:hAnsi="Arial" w:cs="Arial"/>
          <w:color w:val="666666"/>
          <w:sz w:val="15"/>
          <w:szCs w:val="15"/>
        </w:rPr>
        <w:t>使用此类来发送数据流</w:t>
      </w:r>
    </w:p>
    <w:p w:rsidR="003E3518" w:rsidRDefault="003E3518" w:rsidP="003E3518">
      <w:pPr>
        <w:widowControl/>
        <w:numPr>
          <w:ilvl w:val="0"/>
          <w:numId w:val="10"/>
        </w:numPr>
        <w:shd w:val="clear" w:color="auto" w:fill="FFFFFF"/>
        <w:spacing w:line="301" w:lineRule="atLeast"/>
        <w:ind w:left="0"/>
        <w:jc w:val="left"/>
        <w:rPr>
          <w:rFonts w:ascii="Arial" w:hAnsi="Arial" w:cs="Arial"/>
          <w:color w:val="666666"/>
          <w:sz w:val="15"/>
          <w:szCs w:val="15"/>
        </w:rPr>
      </w:pPr>
      <w:hyperlink r:id="rId62" w:tgtFrame="_blank" w:history="1">
        <w:r>
          <w:rPr>
            <w:rStyle w:val="a5"/>
            <w:rFonts w:ascii="Arial" w:hAnsi="Arial" w:cs="Arial"/>
            <w:color w:val="00A19E"/>
            <w:sz w:val="15"/>
            <w:szCs w:val="15"/>
          </w:rPr>
          <w:t>消息的可靠性处理</w:t>
        </w:r>
      </w:hyperlink>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数据流分组（</w:t>
      </w:r>
      <w:r>
        <w:rPr>
          <w:rFonts w:ascii="Arial" w:hAnsi="Arial" w:cs="Arial"/>
          <w:color w:val="666666"/>
        </w:rPr>
        <w:t>Stream groupings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为拓扑中的每个</w:t>
      </w:r>
      <w:r>
        <w:rPr>
          <w:rFonts w:ascii="Arial" w:hAnsi="Arial" w:cs="Arial"/>
          <w:color w:val="666666"/>
          <w:sz w:val="15"/>
          <w:szCs w:val="15"/>
        </w:rPr>
        <w:t xml:space="preserve"> Bolt </w:t>
      </w:r>
      <w:r>
        <w:rPr>
          <w:rFonts w:ascii="Arial" w:hAnsi="Arial" w:cs="Arial"/>
          <w:color w:val="666666"/>
          <w:sz w:val="15"/>
          <w:szCs w:val="15"/>
        </w:rPr>
        <w:t>确定输入数据流是定义一个拓扑的重要环节。数据流分组定义了在</w:t>
      </w:r>
      <w:r>
        <w:rPr>
          <w:rFonts w:ascii="Arial" w:hAnsi="Arial" w:cs="Arial"/>
          <w:color w:val="666666"/>
          <w:sz w:val="15"/>
          <w:szCs w:val="15"/>
        </w:rPr>
        <w:t xml:space="preserve"> Bolt </w:t>
      </w:r>
      <w:r>
        <w:rPr>
          <w:rFonts w:ascii="Arial" w:hAnsi="Arial" w:cs="Arial"/>
          <w:color w:val="666666"/>
          <w:sz w:val="15"/>
          <w:szCs w:val="15"/>
        </w:rPr>
        <w:t>的不同任务（</w:t>
      </w:r>
      <w:r>
        <w:rPr>
          <w:rFonts w:ascii="Arial" w:hAnsi="Arial" w:cs="Arial"/>
          <w:color w:val="666666"/>
          <w:sz w:val="15"/>
          <w:szCs w:val="15"/>
        </w:rPr>
        <w:t>tasks</w:t>
      </w:r>
      <w:r>
        <w:rPr>
          <w:rFonts w:ascii="Arial" w:hAnsi="Arial" w:cs="Arial"/>
          <w:color w:val="666666"/>
          <w:sz w:val="15"/>
          <w:szCs w:val="15"/>
        </w:rPr>
        <w:t>）中划分数据流的方式。</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在</w:t>
      </w:r>
      <w:r>
        <w:rPr>
          <w:rFonts w:ascii="Arial" w:hAnsi="Arial" w:cs="Arial"/>
          <w:color w:val="666666"/>
          <w:sz w:val="15"/>
          <w:szCs w:val="15"/>
        </w:rPr>
        <w:t xml:space="preserve"> Storm </w:t>
      </w:r>
      <w:r w:rsidR="001D4127">
        <w:rPr>
          <w:rFonts w:ascii="Arial" w:hAnsi="Arial" w:cs="Arial"/>
          <w:color w:val="666666"/>
          <w:sz w:val="15"/>
          <w:szCs w:val="15"/>
        </w:rPr>
        <w:t>中有八种内置的数据流分组方式（原文有误，现在</w:t>
      </w:r>
      <w:r>
        <w:rPr>
          <w:rFonts w:ascii="Arial" w:hAnsi="Arial" w:cs="Arial"/>
          <w:color w:val="666666"/>
          <w:sz w:val="15"/>
          <w:szCs w:val="15"/>
        </w:rPr>
        <w:t>已经有八种分组模型</w:t>
      </w:r>
      <w:r>
        <w:rPr>
          <w:rFonts w:ascii="Arial" w:hAnsi="Arial" w:cs="Arial"/>
          <w:color w:val="666666"/>
          <w:sz w:val="15"/>
          <w:szCs w:val="15"/>
        </w:rPr>
        <w:t>——</w:t>
      </w:r>
      <w:r>
        <w:rPr>
          <w:rFonts w:ascii="Arial" w:hAnsi="Arial" w:cs="Arial"/>
          <w:color w:val="666666"/>
          <w:sz w:val="15"/>
          <w:szCs w:val="15"/>
        </w:rPr>
        <w:t>译者注），而且你还可以通过</w:t>
      </w:r>
      <w:hyperlink r:id="rId63" w:history="1">
        <w:r>
          <w:rPr>
            <w:rStyle w:val="a5"/>
            <w:rFonts w:ascii="Arial" w:hAnsi="Arial" w:cs="Arial"/>
            <w:color w:val="00A19E"/>
            <w:sz w:val="15"/>
            <w:szCs w:val="15"/>
          </w:rPr>
          <w:t>CustomStreamGrouping</w:t>
        </w:r>
      </w:hyperlink>
      <w:r>
        <w:rPr>
          <w:rStyle w:val="apple-converted-space"/>
          <w:rFonts w:ascii="Arial" w:hAnsi="Arial" w:cs="Arial"/>
          <w:color w:val="666666"/>
          <w:sz w:val="15"/>
          <w:szCs w:val="15"/>
        </w:rPr>
        <w:t> </w:t>
      </w:r>
      <w:r>
        <w:rPr>
          <w:rFonts w:ascii="Arial" w:hAnsi="Arial" w:cs="Arial"/>
          <w:color w:val="666666"/>
          <w:sz w:val="15"/>
          <w:szCs w:val="15"/>
        </w:rPr>
        <w:t>接口实现自定义的数据流分组模型。这八种分组分时分别为：</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随机分组（</w:t>
      </w:r>
      <w:r>
        <w:rPr>
          <w:rFonts w:ascii="Arial" w:hAnsi="Arial" w:cs="Arial"/>
          <w:color w:val="666666"/>
          <w:sz w:val="15"/>
          <w:szCs w:val="15"/>
        </w:rPr>
        <w:t>Shuffle grouping</w:t>
      </w:r>
      <w:r>
        <w:rPr>
          <w:rFonts w:ascii="Arial" w:hAnsi="Arial" w:cs="Arial"/>
          <w:color w:val="666666"/>
          <w:sz w:val="15"/>
          <w:szCs w:val="15"/>
        </w:rPr>
        <w:t>）：这种方式下元组会被尽可能随机地分配到</w:t>
      </w:r>
      <w:r>
        <w:rPr>
          <w:rFonts w:ascii="Arial" w:hAnsi="Arial" w:cs="Arial"/>
          <w:color w:val="666666"/>
          <w:sz w:val="15"/>
          <w:szCs w:val="15"/>
        </w:rPr>
        <w:t xml:space="preserve"> Bolt </w:t>
      </w:r>
      <w:r>
        <w:rPr>
          <w:rFonts w:ascii="Arial" w:hAnsi="Arial" w:cs="Arial"/>
          <w:color w:val="666666"/>
          <w:sz w:val="15"/>
          <w:szCs w:val="15"/>
        </w:rPr>
        <w:t>的不同任务（</w:t>
      </w:r>
      <w:r>
        <w:rPr>
          <w:rFonts w:ascii="Arial" w:hAnsi="Arial" w:cs="Arial"/>
          <w:color w:val="666666"/>
          <w:sz w:val="15"/>
          <w:szCs w:val="15"/>
        </w:rPr>
        <w:t>tasks</w:t>
      </w:r>
      <w:r>
        <w:rPr>
          <w:rFonts w:ascii="Arial" w:hAnsi="Arial" w:cs="Arial"/>
          <w:color w:val="666666"/>
          <w:sz w:val="15"/>
          <w:szCs w:val="15"/>
        </w:rPr>
        <w:t>）中，使得每个任务所处理元组数量能够能够保持基本一致，以确保集群的负载均衡。</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域分组（</w:t>
      </w:r>
      <w:r>
        <w:rPr>
          <w:rFonts w:ascii="Arial" w:hAnsi="Arial" w:cs="Arial"/>
          <w:color w:val="666666"/>
          <w:sz w:val="15"/>
          <w:szCs w:val="15"/>
        </w:rPr>
        <w:t>Fields grouping</w:t>
      </w:r>
      <w:r>
        <w:rPr>
          <w:rFonts w:ascii="Arial" w:hAnsi="Arial" w:cs="Arial"/>
          <w:color w:val="666666"/>
          <w:sz w:val="15"/>
          <w:szCs w:val="15"/>
        </w:rPr>
        <w:t>）：这种方式下数据流根据定义的</w:t>
      </w:r>
      <w:r>
        <w:rPr>
          <w:rFonts w:ascii="Arial" w:hAnsi="Arial" w:cs="Arial"/>
          <w:color w:val="666666"/>
          <w:sz w:val="15"/>
          <w:szCs w:val="15"/>
        </w:rPr>
        <w:t>“</w:t>
      </w:r>
      <w:r>
        <w:rPr>
          <w:rFonts w:ascii="Arial" w:hAnsi="Arial" w:cs="Arial"/>
          <w:color w:val="666666"/>
          <w:sz w:val="15"/>
          <w:szCs w:val="15"/>
        </w:rPr>
        <w:t>域</w:t>
      </w:r>
      <w:r>
        <w:rPr>
          <w:rFonts w:ascii="Arial" w:hAnsi="Arial" w:cs="Arial"/>
          <w:color w:val="666666"/>
          <w:sz w:val="15"/>
          <w:szCs w:val="15"/>
        </w:rPr>
        <w:t>”</w:t>
      </w:r>
      <w:r>
        <w:rPr>
          <w:rFonts w:ascii="Arial" w:hAnsi="Arial" w:cs="Arial"/>
          <w:color w:val="666666"/>
          <w:sz w:val="15"/>
          <w:szCs w:val="15"/>
        </w:rPr>
        <w:t>来进行分组。例如，如果某个数据流是基于一个名为</w:t>
      </w:r>
      <w:r>
        <w:rPr>
          <w:rFonts w:ascii="Arial" w:hAnsi="Arial" w:cs="Arial"/>
          <w:color w:val="666666"/>
          <w:sz w:val="15"/>
          <w:szCs w:val="15"/>
        </w:rPr>
        <w:t>“user-id”</w:t>
      </w:r>
      <w:r>
        <w:rPr>
          <w:rFonts w:ascii="Arial" w:hAnsi="Arial" w:cs="Arial"/>
          <w:color w:val="666666"/>
          <w:sz w:val="15"/>
          <w:szCs w:val="15"/>
        </w:rPr>
        <w:t>的域进行分组的，那么所有包含相同的</w:t>
      </w:r>
      <w:r>
        <w:rPr>
          <w:rFonts w:ascii="Arial" w:hAnsi="Arial" w:cs="Arial"/>
          <w:color w:val="666666"/>
          <w:sz w:val="15"/>
          <w:szCs w:val="15"/>
        </w:rPr>
        <w:t>“user-id”</w:t>
      </w:r>
      <w:r>
        <w:rPr>
          <w:rFonts w:ascii="Arial" w:hAnsi="Arial" w:cs="Arial"/>
          <w:color w:val="666666"/>
          <w:sz w:val="15"/>
          <w:szCs w:val="15"/>
        </w:rPr>
        <w:t>的元组都会被分配到同一个任务中，这样就可以确保消息处理的一致性。</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lastRenderedPageBreak/>
        <w:t>部分关键字分组（</w:t>
      </w:r>
      <w:r>
        <w:rPr>
          <w:rFonts w:ascii="Arial" w:hAnsi="Arial" w:cs="Arial"/>
          <w:color w:val="666666"/>
          <w:sz w:val="15"/>
          <w:szCs w:val="15"/>
        </w:rPr>
        <w:t>Partial Key grouping</w:t>
      </w:r>
      <w:r>
        <w:rPr>
          <w:rFonts w:ascii="Arial" w:hAnsi="Arial" w:cs="Arial"/>
          <w:color w:val="666666"/>
          <w:sz w:val="15"/>
          <w:szCs w:val="15"/>
        </w:rPr>
        <w:t>）：这种方式与域分组很相似，根据定义的域来对数据流进行分组，不同的是，这种方式会考虑下游</w:t>
      </w:r>
      <w:r>
        <w:rPr>
          <w:rFonts w:ascii="Arial" w:hAnsi="Arial" w:cs="Arial"/>
          <w:color w:val="666666"/>
          <w:sz w:val="15"/>
          <w:szCs w:val="15"/>
        </w:rPr>
        <w:t xml:space="preserve"> Bolt </w:t>
      </w:r>
      <w:r>
        <w:rPr>
          <w:rFonts w:ascii="Arial" w:hAnsi="Arial" w:cs="Arial"/>
          <w:color w:val="666666"/>
          <w:sz w:val="15"/>
          <w:szCs w:val="15"/>
        </w:rPr>
        <w:t>数据处理的均衡性问题，在输入数据源关键字不平衡时会有更好的性能</w:t>
      </w:r>
      <w:r>
        <w:rPr>
          <w:rFonts w:ascii="Arial" w:hAnsi="Arial" w:cs="Arial"/>
          <w:color w:val="666666"/>
          <w:sz w:val="15"/>
          <w:szCs w:val="15"/>
          <w:vertAlign w:val="superscript"/>
        </w:rPr>
        <w:t>1</w:t>
      </w:r>
      <w:r>
        <w:rPr>
          <w:rFonts w:ascii="Arial" w:hAnsi="Arial" w:cs="Arial"/>
          <w:color w:val="666666"/>
          <w:sz w:val="15"/>
          <w:szCs w:val="15"/>
        </w:rPr>
        <w:t>。感兴趣的读者可以参考</w:t>
      </w:r>
      <w:hyperlink r:id="rId64" w:history="1">
        <w:r>
          <w:rPr>
            <w:rStyle w:val="a5"/>
            <w:rFonts w:ascii="Arial" w:hAnsi="Arial" w:cs="Arial"/>
            <w:color w:val="00A19E"/>
            <w:sz w:val="15"/>
            <w:szCs w:val="15"/>
          </w:rPr>
          <w:t>这篇论文</w:t>
        </w:r>
      </w:hyperlink>
      <w:r>
        <w:rPr>
          <w:rFonts w:ascii="Arial" w:hAnsi="Arial" w:cs="Arial"/>
          <w:color w:val="666666"/>
          <w:sz w:val="15"/>
          <w:szCs w:val="15"/>
        </w:rPr>
        <w:t>，其中详细解释了这种分组方式的工作原理以及它的优点。</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完全分组（</w:t>
      </w:r>
      <w:r>
        <w:rPr>
          <w:rFonts w:ascii="Arial" w:hAnsi="Arial" w:cs="Arial"/>
          <w:color w:val="666666"/>
          <w:sz w:val="15"/>
          <w:szCs w:val="15"/>
        </w:rPr>
        <w:t>All grouping</w:t>
      </w:r>
      <w:r>
        <w:rPr>
          <w:rFonts w:ascii="Arial" w:hAnsi="Arial" w:cs="Arial"/>
          <w:color w:val="666666"/>
          <w:sz w:val="15"/>
          <w:szCs w:val="15"/>
        </w:rPr>
        <w:t>）：这种方式下数据流会被同时发送到</w:t>
      </w:r>
      <w:r>
        <w:rPr>
          <w:rFonts w:ascii="Arial" w:hAnsi="Arial" w:cs="Arial"/>
          <w:color w:val="666666"/>
          <w:sz w:val="15"/>
          <w:szCs w:val="15"/>
        </w:rPr>
        <w:t xml:space="preserve"> Bolt </w:t>
      </w:r>
      <w:r>
        <w:rPr>
          <w:rFonts w:ascii="Arial" w:hAnsi="Arial" w:cs="Arial"/>
          <w:color w:val="666666"/>
          <w:sz w:val="15"/>
          <w:szCs w:val="15"/>
        </w:rPr>
        <w:t>的所有任务中（也就是说同一个元组会被复制多份然后被所有的任务处理），使用这种分组方式要特别小心。</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全局分组（</w:t>
      </w:r>
      <w:r>
        <w:rPr>
          <w:rFonts w:ascii="Arial" w:hAnsi="Arial" w:cs="Arial"/>
          <w:color w:val="666666"/>
          <w:sz w:val="15"/>
          <w:szCs w:val="15"/>
        </w:rPr>
        <w:t>Global grouping</w:t>
      </w:r>
      <w:r>
        <w:rPr>
          <w:rFonts w:ascii="Arial" w:hAnsi="Arial" w:cs="Arial"/>
          <w:color w:val="666666"/>
          <w:sz w:val="15"/>
          <w:szCs w:val="15"/>
        </w:rPr>
        <w:t>）：这种方式下所有的数据流都会被发送到</w:t>
      </w:r>
      <w:r>
        <w:rPr>
          <w:rFonts w:ascii="Arial" w:hAnsi="Arial" w:cs="Arial"/>
          <w:color w:val="666666"/>
          <w:sz w:val="15"/>
          <w:szCs w:val="15"/>
        </w:rPr>
        <w:t xml:space="preserve"> Bolt </w:t>
      </w:r>
      <w:r>
        <w:rPr>
          <w:rFonts w:ascii="Arial" w:hAnsi="Arial" w:cs="Arial"/>
          <w:color w:val="666666"/>
          <w:sz w:val="15"/>
          <w:szCs w:val="15"/>
        </w:rPr>
        <w:t>的同一个任务中，也就是</w:t>
      </w:r>
      <w:r>
        <w:rPr>
          <w:rFonts w:ascii="Arial" w:hAnsi="Arial" w:cs="Arial"/>
          <w:color w:val="666666"/>
          <w:sz w:val="15"/>
          <w:szCs w:val="15"/>
        </w:rPr>
        <w:t xml:space="preserve"> id </w:t>
      </w:r>
      <w:r>
        <w:rPr>
          <w:rFonts w:ascii="Arial" w:hAnsi="Arial" w:cs="Arial"/>
          <w:color w:val="666666"/>
          <w:sz w:val="15"/>
          <w:szCs w:val="15"/>
        </w:rPr>
        <w:t>最小的那个任务。</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非分组（</w:t>
      </w:r>
      <w:r>
        <w:rPr>
          <w:rFonts w:ascii="Arial" w:hAnsi="Arial" w:cs="Arial"/>
          <w:color w:val="666666"/>
          <w:sz w:val="15"/>
          <w:szCs w:val="15"/>
        </w:rPr>
        <w:t>None grouping</w:t>
      </w:r>
      <w:r>
        <w:rPr>
          <w:rFonts w:ascii="Arial" w:hAnsi="Arial" w:cs="Arial"/>
          <w:color w:val="666666"/>
          <w:sz w:val="15"/>
          <w:szCs w:val="15"/>
        </w:rPr>
        <w:t>）：使用这种方式说明你不关心数据流如何分组。目前这种方式的结果与随机分组完全等效，不过未来</w:t>
      </w:r>
      <w:r>
        <w:rPr>
          <w:rFonts w:ascii="Arial" w:hAnsi="Arial" w:cs="Arial"/>
          <w:color w:val="666666"/>
          <w:sz w:val="15"/>
          <w:szCs w:val="15"/>
        </w:rPr>
        <w:t xml:space="preserve"> Storm </w:t>
      </w:r>
      <w:r>
        <w:rPr>
          <w:rFonts w:ascii="Arial" w:hAnsi="Arial" w:cs="Arial"/>
          <w:color w:val="666666"/>
          <w:sz w:val="15"/>
          <w:szCs w:val="15"/>
        </w:rPr>
        <w:t>社区可能会考虑通过非分组方式来让</w:t>
      </w:r>
      <w:r>
        <w:rPr>
          <w:rFonts w:ascii="Arial" w:hAnsi="Arial" w:cs="Arial"/>
          <w:color w:val="666666"/>
          <w:sz w:val="15"/>
          <w:szCs w:val="15"/>
        </w:rPr>
        <w:t xml:space="preserve"> Bolt </w:t>
      </w:r>
      <w:r>
        <w:rPr>
          <w:rFonts w:ascii="Arial" w:hAnsi="Arial" w:cs="Arial"/>
          <w:color w:val="666666"/>
          <w:sz w:val="15"/>
          <w:szCs w:val="15"/>
        </w:rPr>
        <w:t>和它所订阅的</w:t>
      </w:r>
      <w:r>
        <w:rPr>
          <w:rFonts w:ascii="Arial" w:hAnsi="Arial" w:cs="Arial"/>
          <w:color w:val="666666"/>
          <w:sz w:val="15"/>
          <w:szCs w:val="15"/>
        </w:rPr>
        <w:t xml:space="preserve"> Spout </w:t>
      </w:r>
      <w:r>
        <w:rPr>
          <w:rFonts w:ascii="Arial" w:hAnsi="Arial" w:cs="Arial"/>
          <w:color w:val="666666"/>
          <w:sz w:val="15"/>
          <w:szCs w:val="15"/>
        </w:rPr>
        <w:t>或</w:t>
      </w:r>
      <w:r>
        <w:rPr>
          <w:rFonts w:ascii="Arial" w:hAnsi="Arial" w:cs="Arial"/>
          <w:color w:val="666666"/>
          <w:sz w:val="15"/>
          <w:szCs w:val="15"/>
        </w:rPr>
        <w:t xml:space="preserve"> Bolt </w:t>
      </w:r>
      <w:r>
        <w:rPr>
          <w:rFonts w:ascii="Arial" w:hAnsi="Arial" w:cs="Arial"/>
          <w:color w:val="666666"/>
          <w:sz w:val="15"/>
          <w:szCs w:val="15"/>
        </w:rPr>
        <w:t>在同一个线程中执行。</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直接分组（</w:t>
      </w:r>
      <w:r>
        <w:rPr>
          <w:rFonts w:ascii="Arial" w:hAnsi="Arial" w:cs="Arial"/>
          <w:color w:val="666666"/>
          <w:sz w:val="15"/>
          <w:szCs w:val="15"/>
        </w:rPr>
        <w:t>Direct grouping</w:t>
      </w:r>
      <w:r>
        <w:rPr>
          <w:rFonts w:ascii="Arial" w:hAnsi="Arial" w:cs="Arial"/>
          <w:color w:val="666666"/>
          <w:sz w:val="15"/>
          <w:szCs w:val="15"/>
        </w:rPr>
        <w:t>）：这是一种特殊的分组方式。使用这种方式意味着元组的发送者可以指定下游的哪个任务可以接收这个元组。只有在数据流被声明为直接数据流时才能够使用直接分组方式。使用直接数据流发送元组需要使用</w:t>
      </w:r>
      <w:r>
        <w:rPr>
          <w:rStyle w:val="apple-converted-space"/>
          <w:rFonts w:ascii="Arial" w:hAnsi="Arial" w:cs="Arial"/>
          <w:color w:val="666666"/>
          <w:sz w:val="15"/>
          <w:szCs w:val="15"/>
        </w:rPr>
        <w:t> </w:t>
      </w:r>
      <w:hyperlink r:id="rId65" w:history="1">
        <w:r>
          <w:rPr>
            <w:rStyle w:val="a5"/>
            <w:rFonts w:ascii="Arial" w:hAnsi="Arial" w:cs="Arial"/>
            <w:color w:val="00A19E"/>
            <w:sz w:val="15"/>
            <w:szCs w:val="15"/>
          </w:rPr>
          <w:t>OutputCollector</w:t>
        </w:r>
      </w:hyperlink>
      <w:r>
        <w:rPr>
          <w:rStyle w:val="apple-converted-space"/>
          <w:rFonts w:ascii="Arial" w:hAnsi="Arial" w:cs="Arial"/>
          <w:color w:val="666666"/>
          <w:sz w:val="15"/>
          <w:szCs w:val="15"/>
        </w:rPr>
        <w:t> </w:t>
      </w:r>
      <w:r>
        <w:rPr>
          <w:rFonts w:ascii="Arial" w:hAnsi="Arial" w:cs="Arial"/>
          <w:color w:val="666666"/>
          <w:sz w:val="15"/>
          <w:szCs w:val="15"/>
        </w:rPr>
        <w:t>的其中一个</w:t>
      </w:r>
      <w:r>
        <w:rPr>
          <w:rStyle w:val="apple-converted-space"/>
          <w:rFonts w:ascii="Arial" w:hAnsi="Arial" w:cs="Arial"/>
          <w:color w:val="666666"/>
          <w:sz w:val="15"/>
          <w:szCs w:val="15"/>
        </w:rPr>
        <w:t> </w:t>
      </w:r>
      <w:hyperlink r:id="rId66" w:anchor="emitDirect-int-java.lang.String-java.util.List-" w:history="1">
        <w:r>
          <w:rPr>
            <w:rStyle w:val="a5"/>
            <w:rFonts w:ascii="Arial" w:hAnsi="Arial" w:cs="Arial"/>
            <w:color w:val="00A19E"/>
            <w:sz w:val="15"/>
            <w:szCs w:val="15"/>
          </w:rPr>
          <w:t>emitDirect</w:t>
        </w:r>
      </w:hyperlink>
      <w:r>
        <w:rPr>
          <w:rStyle w:val="apple-converted-space"/>
          <w:rFonts w:ascii="Arial" w:hAnsi="Arial" w:cs="Arial"/>
          <w:color w:val="666666"/>
          <w:sz w:val="15"/>
          <w:szCs w:val="15"/>
        </w:rPr>
        <w:t> </w:t>
      </w:r>
      <w:r>
        <w:rPr>
          <w:rFonts w:ascii="Arial" w:hAnsi="Arial" w:cs="Arial"/>
          <w:color w:val="666666"/>
          <w:sz w:val="15"/>
          <w:szCs w:val="15"/>
        </w:rPr>
        <w:t>方法。</w:t>
      </w:r>
      <w:r>
        <w:rPr>
          <w:rFonts w:ascii="Arial" w:hAnsi="Arial" w:cs="Arial"/>
          <w:color w:val="666666"/>
          <w:sz w:val="15"/>
          <w:szCs w:val="15"/>
        </w:rPr>
        <w:t xml:space="preserve">Bolt </w:t>
      </w:r>
      <w:r>
        <w:rPr>
          <w:rFonts w:ascii="Arial" w:hAnsi="Arial" w:cs="Arial"/>
          <w:color w:val="666666"/>
          <w:sz w:val="15"/>
          <w:szCs w:val="15"/>
        </w:rPr>
        <w:t>可以通过</w:t>
      </w:r>
      <w:r>
        <w:rPr>
          <w:rStyle w:val="apple-converted-space"/>
          <w:rFonts w:ascii="Arial" w:hAnsi="Arial" w:cs="Arial"/>
          <w:color w:val="666666"/>
          <w:sz w:val="15"/>
          <w:szCs w:val="15"/>
        </w:rPr>
        <w:t> </w:t>
      </w:r>
      <w:hyperlink r:id="rId67" w:history="1">
        <w:r>
          <w:rPr>
            <w:rStyle w:val="a5"/>
            <w:rFonts w:ascii="Arial" w:hAnsi="Arial" w:cs="Arial"/>
            <w:color w:val="00A19E"/>
            <w:sz w:val="15"/>
            <w:szCs w:val="15"/>
          </w:rPr>
          <w:t>TopologyContext</w:t>
        </w:r>
      </w:hyperlink>
      <w:r>
        <w:rPr>
          <w:rStyle w:val="apple-converted-space"/>
          <w:rFonts w:ascii="Arial" w:hAnsi="Arial" w:cs="Arial"/>
          <w:color w:val="666666"/>
          <w:sz w:val="15"/>
          <w:szCs w:val="15"/>
        </w:rPr>
        <w:t> </w:t>
      </w:r>
      <w:r>
        <w:rPr>
          <w:rFonts w:ascii="Arial" w:hAnsi="Arial" w:cs="Arial"/>
          <w:color w:val="666666"/>
          <w:sz w:val="15"/>
          <w:szCs w:val="15"/>
        </w:rPr>
        <w:t>来获取它的下游消费者的任务</w:t>
      </w:r>
      <w:r>
        <w:rPr>
          <w:rFonts w:ascii="Arial" w:hAnsi="Arial" w:cs="Arial"/>
          <w:color w:val="666666"/>
          <w:sz w:val="15"/>
          <w:szCs w:val="15"/>
        </w:rPr>
        <w:t xml:space="preserve"> id</w:t>
      </w:r>
      <w:r>
        <w:rPr>
          <w:rFonts w:ascii="Arial" w:hAnsi="Arial" w:cs="Arial"/>
          <w:color w:val="666666"/>
          <w:sz w:val="15"/>
          <w:szCs w:val="15"/>
        </w:rPr>
        <w:t>，也可以通过跟踪</w:t>
      </w:r>
      <w:r>
        <w:rPr>
          <w:rStyle w:val="apple-converted-space"/>
          <w:rFonts w:ascii="Arial" w:hAnsi="Arial" w:cs="Arial"/>
          <w:color w:val="666666"/>
          <w:sz w:val="15"/>
          <w:szCs w:val="15"/>
        </w:rPr>
        <w:t> </w:t>
      </w:r>
      <w:hyperlink r:id="rId68" w:history="1">
        <w:r>
          <w:rPr>
            <w:rStyle w:val="a5"/>
            <w:rFonts w:ascii="Arial" w:hAnsi="Arial" w:cs="Arial"/>
            <w:color w:val="00A19E"/>
            <w:sz w:val="15"/>
            <w:szCs w:val="15"/>
          </w:rPr>
          <w:t>OutputCollector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emit</w:t>
      </w:r>
      <w:r>
        <w:rPr>
          <w:rStyle w:val="apple-converted-space"/>
          <w:rFonts w:ascii="Arial" w:hAnsi="Arial" w:cs="Arial"/>
          <w:color w:val="666666"/>
          <w:sz w:val="15"/>
          <w:szCs w:val="15"/>
        </w:rPr>
        <w:t> </w:t>
      </w:r>
      <w:r>
        <w:rPr>
          <w:rFonts w:ascii="Arial" w:hAnsi="Arial" w:cs="Arial"/>
          <w:color w:val="666666"/>
          <w:sz w:val="15"/>
          <w:szCs w:val="15"/>
        </w:rPr>
        <w:t>方法（该方法会返回它所发送元组的目标任务的</w:t>
      </w:r>
      <w:r>
        <w:rPr>
          <w:rFonts w:ascii="Arial" w:hAnsi="Arial" w:cs="Arial"/>
          <w:color w:val="666666"/>
          <w:sz w:val="15"/>
          <w:szCs w:val="15"/>
        </w:rPr>
        <w:t xml:space="preserve"> id</w:t>
      </w:r>
      <w:r>
        <w:rPr>
          <w:rFonts w:ascii="Arial" w:hAnsi="Arial" w:cs="Arial"/>
          <w:color w:val="666666"/>
          <w:sz w:val="15"/>
          <w:szCs w:val="15"/>
        </w:rPr>
        <w:t>）的数据来获取任务</w:t>
      </w:r>
      <w:r>
        <w:rPr>
          <w:rFonts w:ascii="Arial" w:hAnsi="Arial" w:cs="Arial"/>
          <w:color w:val="666666"/>
          <w:sz w:val="15"/>
          <w:szCs w:val="15"/>
        </w:rPr>
        <w:t xml:space="preserve"> id</w:t>
      </w:r>
      <w:r>
        <w:rPr>
          <w:rFonts w:ascii="Arial" w:hAnsi="Arial" w:cs="Arial"/>
          <w:color w:val="666666"/>
          <w:sz w:val="15"/>
          <w:szCs w:val="15"/>
        </w:rPr>
        <w:t>。</w:t>
      </w:r>
    </w:p>
    <w:p w:rsidR="003E3518" w:rsidRDefault="003E3518" w:rsidP="003E3518">
      <w:pPr>
        <w:widowControl/>
        <w:numPr>
          <w:ilvl w:val="0"/>
          <w:numId w:val="11"/>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本地或随机分组（</w:t>
      </w:r>
      <w:r>
        <w:rPr>
          <w:rFonts w:ascii="Arial" w:hAnsi="Arial" w:cs="Arial"/>
          <w:color w:val="666666"/>
          <w:sz w:val="15"/>
          <w:szCs w:val="15"/>
        </w:rPr>
        <w:t>Local or shuffle grouping</w:t>
      </w:r>
      <w:r>
        <w:rPr>
          <w:rFonts w:ascii="Arial" w:hAnsi="Arial" w:cs="Arial"/>
          <w:color w:val="666666"/>
          <w:sz w:val="15"/>
          <w:szCs w:val="15"/>
        </w:rPr>
        <w:t>）：如果在源组件的</w:t>
      </w:r>
      <w:r>
        <w:rPr>
          <w:rFonts w:ascii="Arial" w:hAnsi="Arial" w:cs="Arial"/>
          <w:color w:val="666666"/>
          <w:sz w:val="15"/>
          <w:szCs w:val="15"/>
        </w:rPr>
        <w:t xml:space="preserve"> worker </w:t>
      </w:r>
      <w:r>
        <w:rPr>
          <w:rFonts w:ascii="Arial" w:hAnsi="Arial" w:cs="Arial"/>
          <w:color w:val="666666"/>
          <w:sz w:val="15"/>
          <w:szCs w:val="15"/>
        </w:rPr>
        <w:t>进程里目标</w:t>
      </w:r>
      <w:r>
        <w:rPr>
          <w:rFonts w:ascii="Arial" w:hAnsi="Arial" w:cs="Arial"/>
          <w:color w:val="666666"/>
          <w:sz w:val="15"/>
          <w:szCs w:val="15"/>
        </w:rPr>
        <w:t xml:space="preserve"> Bolt </w:t>
      </w:r>
      <w:r>
        <w:rPr>
          <w:rFonts w:ascii="Arial" w:hAnsi="Arial" w:cs="Arial"/>
          <w:color w:val="666666"/>
          <w:sz w:val="15"/>
          <w:szCs w:val="15"/>
        </w:rPr>
        <w:t>有一个或更多的任务线程，元组会被随机分配到那些同进程的任务中。换句话说，这与随机分组的方式具有相似的效果。</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3E3518" w:rsidRDefault="003E3518" w:rsidP="003E3518">
      <w:pPr>
        <w:widowControl/>
        <w:numPr>
          <w:ilvl w:val="0"/>
          <w:numId w:val="12"/>
        </w:numPr>
        <w:shd w:val="clear" w:color="auto" w:fill="FFFFFF"/>
        <w:spacing w:line="301" w:lineRule="atLeast"/>
        <w:ind w:left="0"/>
        <w:jc w:val="left"/>
        <w:rPr>
          <w:rFonts w:ascii="Arial" w:hAnsi="Arial" w:cs="Arial"/>
          <w:color w:val="666666"/>
          <w:sz w:val="15"/>
          <w:szCs w:val="15"/>
        </w:rPr>
      </w:pPr>
      <w:hyperlink r:id="rId69" w:history="1">
        <w:r>
          <w:rPr>
            <w:rStyle w:val="a5"/>
            <w:rFonts w:ascii="Arial" w:hAnsi="Arial" w:cs="Arial"/>
            <w:color w:val="00A19E"/>
            <w:sz w:val="15"/>
            <w:szCs w:val="15"/>
          </w:rPr>
          <w:t>TopologyBuilder</w:t>
        </w:r>
      </w:hyperlink>
      <w:r>
        <w:rPr>
          <w:rFonts w:ascii="Arial" w:hAnsi="Arial" w:cs="Arial"/>
          <w:color w:val="666666"/>
          <w:sz w:val="15"/>
          <w:szCs w:val="15"/>
        </w:rPr>
        <w:t>：使用此类构造拓扑</w:t>
      </w:r>
    </w:p>
    <w:p w:rsidR="003E3518" w:rsidRDefault="003E3518" w:rsidP="003E3518">
      <w:pPr>
        <w:widowControl/>
        <w:numPr>
          <w:ilvl w:val="0"/>
          <w:numId w:val="12"/>
        </w:numPr>
        <w:shd w:val="clear" w:color="auto" w:fill="FFFFFF"/>
        <w:spacing w:line="301" w:lineRule="atLeast"/>
        <w:ind w:left="0"/>
        <w:jc w:val="left"/>
        <w:rPr>
          <w:rFonts w:ascii="Arial" w:hAnsi="Arial" w:cs="Arial"/>
          <w:color w:val="666666"/>
          <w:sz w:val="15"/>
          <w:szCs w:val="15"/>
        </w:rPr>
      </w:pPr>
      <w:hyperlink r:id="rId70" w:history="1">
        <w:r>
          <w:rPr>
            <w:rStyle w:val="a5"/>
            <w:rFonts w:ascii="Arial" w:hAnsi="Arial" w:cs="Arial"/>
            <w:color w:val="00A19E"/>
            <w:sz w:val="15"/>
            <w:szCs w:val="15"/>
          </w:rPr>
          <w:t>InputDeclarer</w:t>
        </w:r>
      </w:hyperlink>
      <w:r>
        <w:rPr>
          <w:rFonts w:ascii="Arial" w:hAnsi="Arial" w:cs="Arial"/>
          <w:color w:val="666666"/>
          <w:sz w:val="15"/>
          <w:szCs w:val="15"/>
        </w:rPr>
        <w:t>：在</w:t>
      </w:r>
      <w:r>
        <w:rPr>
          <w:rStyle w:val="apple-converted-space"/>
          <w:rFonts w:ascii="Arial" w:hAnsi="Arial" w:cs="Arial"/>
          <w:color w:val="666666"/>
          <w:sz w:val="15"/>
          <w:szCs w:val="15"/>
        </w:rPr>
        <w:t> </w:t>
      </w:r>
      <w:r>
        <w:rPr>
          <w:rStyle w:val="HTML"/>
          <w:color w:val="666666"/>
        </w:rPr>
        <w:t>TopologyBuilder</w:t>
      </w:r>
      <w:r>
        <w:rPr>
          <w:rStyle w:val="apple-converted-space"/>
          <w:rFonts w:ascii="Arial" w:hAnsi="Arial" w:cs="Arial"/>
          <w:color w:val="666666"/>
          <w:sz w:val="15"/>
          <w:szCs w:val="15"/>
        </w:rPr>
        <w:t> </w:t>
      </w:r>
      <w:r>
        <w:rPr>
          <w:rFonts w:ascii="Arial" w:hAnsi="Arial" w:cs="Arial"/>
          <w:color w:val="666666"/>
          <w:sz w:val="15"/>
          <w:szCs w:val="15"/>
        </w:rPr>
        <w:t>中调用</w:t>
      </w:r>
      <w:r>
        <w:rPr>
          <w:rStyle w:val="apple-converted-space"/>
          <w:rFonts w:ascii="Arial" w:hAnsi="Arial" w:cs="Arial"/>
          <w:color w:val="666666"/>
          <w:sz w:val="15"/>
          <w:szCs w:val="15"/>
        </w:rPr>
        <w:t> </w:t>
      </w:r>
      <w:r>
        <w:rPr>
          <w:rStyle w:val="HTML"/>
          <w:color w:val="666666"/>
        </w:rPr>
        <w:t>setBolt</w:t>
      </w:r>
      <w:r>
        <w:rPr>
          <w:rStyle w:val="apple-converted-space"/>
          <w:rFonts w:ascii="Arial" w:hAnsi="Arial" w:cs="Arial"/>
          <w:color w:val="666666"/>
          <w:sz w:val="15"/>
          <w:szCs w:val="15"/>
        </w:rPr>
        <w:t> </w:t>
      </w:r>
      <w:r>
        <w:rPr>
          <w:rFonts w:ascii="Arial" w:hAnsi="Arial" w:cs="Arial"/>
          <w:color w:val="666666"/>
          <w:sz w:val="15"/>
          <w:szCs w:val="15"/>
        </w:rPr>
        <w:t>方法时会返回这个对象的实例，通过该对象就可以定义</w:t>
      </w:r>
      <w:r>
        <w:rPr>
          <w:rFonts w:ascii="Arial" w:hAnsi="Arial" w:cs="Arial"/>
          <w:color w:val="666666"/>
          <w:sz w:val="15"/>
          <w:szCs w:val="15"/>
        </w:rPr>
        <w:t xml:space="preserve"> Bolt </w:t>
      </w:r>
      <w:r>
        <w:rPr>
          <w:rFonts w:ascii="Arial" w:hAnsi="Arial" w:cs="Arial"/>
          <w:color w:val="666666"/>
          <w:sz w:val="15"/>
          <w:szCs w:val="15"/>
        </w:rPr>
        <w:t>的输入数据流以及数据流的分组方式</w:t>
      </w:r>
    </w:p>
    <w:p w:rsidR="003E3518" w:rsidRDefault="003E3518" w:rsidP="003E3518">
      <w:pPr>
        <w:widowControl/>
        <w:numPr>
          <w:ilvl w:val="0"/>
          <w:numId w:val="12"/>
        </w:numPr>
        <w:shd w:val="clear" w:color="auto" w:fill="FFFFFF"/>
        <w:spacing w:line="301" w:lineRule="atLeast"/>
        <w:ind w:left="0"/>
        <w:jc w:val="left"/>
        <w:rPr>
          <w:rFonts w:ascii="Arial" w:hAnsi="Arial" w:cs="Arial"/>
          <w:color w:val="666666"/>
          <w:sz w:val="15"/>
          <w:szCs w:val="15"/>
        </w:rPr>
      </w:pPr>
      <w:hyperlink r:id="rId71" w:history="1">
        <w:r>
          <w:rPr>
            <w:rStyle w:val="a5"/>
            <w:rFonts w:ascii="Arial" w:hAnsi="Arial" w:cs="Arial"/>
            <w:color w:val="00A19E"/>
            <w:sz w:val="15"/>
            <w:szCs w:val="15"/>
          </w:rPr>
          <w:t>CoordinatedBolt</w:t>
        </w:r>
      </w:hyperlink>
      <w:r>
        <w:rPr>
          <w:rFonts w:ascii="Arial" w:hAnsi="Arial" w:cs="Arial"/>
          <w:color w:val="666666"/>
          <w:sz w:val="15"/>
          <w:szCs w:val="15"/>
        </w:rPr>
        <w:t>：这个</w:t>
      </w:r>
      <w:r>
        <w:rPr>
          <w:rFonts w:ascii="Arial" w:hAnsi="Arial" w:cs="Arial"/>
          <w:color w:val="666666"/>
          <w:sz w:val="15"/>
          <w:szCs w:val="15"/>
        </w:rPr>
        <w:t xml:space="preserve"> Bolt </w:t>
      </w:r>
      <w:r>
        <w:rPr>
          <w:rFonts w:ascii="Arial" w:hAnsi="Arial" w:cs="Arial"/>
          <w:color w:val="666666"/>
          <w:sz w:val="15"/>
          <w:szCs w:val="15"/>
        </w:rPr>
        <w:t>主要用于分布式</w:t>
      </w:r>
      <w:r>
        <w:rPr>
          <w:rFonts w:ascii="Arial" w:hAnsi="Arial" w:cs="Arial"/>
          <w:color w:val="666666"/>
          <w:sz w:val="15"/>
          <w:szCs w:val="15"/>
        </w:rPr>
        <w:t xml:space="preserve"> RPC </w:t>
      </w:r>
      <w:r>
        <w:rPr>
          <w:rFonts w:ascii="Arial" w:hAnsi="Arial" w:cs="Arial"/>
          <w:color w:val="666666"/>
          <w:sz w:val="15"/>
          <w:szCs w:val="15"/>
        </w:rPr>
        <w:t>拓扑，其中大量使用了直接数据流与直接分组模型</w: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可靠性（</w:t>
      </w:r>
      <w:r>
        <w:rPr>
          <w:rFonts w:ascii="Arial" w:hAnsi="Arial" w:cs="Arial"/>
          <w:color w:val="666666"/>
        </w:rPr>
        <w:t>Reliability</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可以通过拓扑来确保每个发送的元组都能得到正确处理。通过跟踪由</w:t>
      </w:r>
      <w:r>
        <w:rPr>
          <w:rFonts w:ascii="Arial" w:hAnsi="Arial" w:cs="Arial"/>
          <w:color w:val="666666"/>
          <w:sz w:val="15"/>
          <w:szCs w:val="15"/>
        </w:rPr>
        <w:t xml:space="preserve"> Spout </w:t>
      </w:r>
      <w:r>
        <w:rPr>
          <w:rFonts w:ascii="Arial" w:hAnsi="Arial" w:cs="Arial"/>
          <w:color w:val="666666"/>
          <w:sz w:val="15"/>
          <w:szCs w:val="15"/>
        </w:rPr>
        <w:t>发出的每个元组构成的元组树可以确定元组是否已经完成处理。每个拓扑都有一个</w:t>
      </w:r>
      <w:r>
        <w:rPr>
          <w:rFonts w:ascii="Arial" w:hAnsi="Arial" w:cs="Arial"/>
          <w:color w:val="666666"/>
          <w:sz w:val="15"/>
          <w:szCs w:val="15"/>
        </w:rPr>
        <w:t>“</w:t>
      </w:r>
      <w:r>
        <w:rPr>
          <w:rFonts w:ascii="Arial" w:hAnsi="Arial" w:cs="Arial"/>
          <w:color w:val="666666"/>
          <w:sz w:val="15"/>
          <w:szCs w:val="15"/>
        </w:rPr>
        <w:t>消息延时</w:t>
      </w:r>
      <w:r>
        <w:rPr>
          <w:rFonts w:ascii="Arial" w:hAnsi="Arial" w:cs="Arial"/>
          <w:color w:val="666666"/>
          <w:sz w:val="15"/>
          <w:szCs w:val="15"/>
        </w:rPr>
        <w:t>”</w:t>
      </w:r>
      <w:r>
        <w:rPr>
          <w:rFonts w:ascii="Arial" w:hAnsi="Arial" w:cs="Arial"/>
          <w:color w:val="666666"/>
          <w:sz w:val="15"/>
          <w:szCs w:val="15"/>
        </w:rPr>
        <w:t>参数，如果</w:t>
      </w:r>
      <w:r>
        <w:rPr>
          <w:rFonts w:ascii="Arial" w:hAnsi="Arial" w:cs="Arial"/>
          <w:color w:val="666666"/>
          <w:sz w:val="15"/>
          <w:szCs w:val="15"/>
        </w:rPr>
        <w:t xml:space="preserve"> Storm </w:t>
      </w:r>
      <w:r>
        <w:rPr>
          <w:rFonts w:ascii="Arial" w:hAnsi="Arial" w:cs="Arial"/>
          <w:color w:val="666666"/>
          <w:sz w:val="15"/>
          <w:szCs w:val="15"/>
        </w:rPr>
        <w:t>在延时时间内没有检测到元组是否处理完成，就会将该元组标记为处理失败，并会在稍后重新发送该元组。</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为了充分利用</w:t>
      </w:r>
      <w:r>
        <w:rPr>
          <w:rFonts w:ascii="Arial" w:hAnsi="Arial" w:cs="Arial"/>
          <w:color w:val="666666"/>
          <w:sz w:val="15"/>
          <w:szCs w:val="15"/>
        </w:rPr>
        <w:t xml:space="preserve"> Storm </w:t>
      </w:r>
      <w:r>
        <w:rPr>
          <w:rFonts w:ascii="Arial" w:hAnsi="Arial" w:cs="Arial"/>
          <w:color w:val="666666"/>
          <w:sz w:val="15"/>
          <w:szCs w:val="15"/>
        </w:rPr>
        <w:t>的可靠性机制，你必须在元组树创建新结点的时候以及元组处理完成的时候</w:t>
      </w:r>
      <w:r w:rsidRPr="0043310A">
        <w:rPr>
          <w:rFonts w:ascii="Arial" w:hAnsi="Arial" w:cs="Arial"/>
          <w:color w:val="666666"/>
          <w:sz w:val="15"/>
          <w:szCs w:val="15"/>
          <w:highlight w:val="yellow"/>
        </w:rPr>
        <w:t>通知</w:t>
      </w:r>
      <w:r w:rsidRPr="0043310A">
        <w:rPr>
          <w:rFonts w:ascii="Arial" w:hAnsi="Arial" w:cs="Arial"/>
          <w:color w:val="666666"/>
          <w:sz w:val="15"/>
          <w:szCs w:val="15"/>
          <w:highlight w:val="yellow"/>
        </w:rPr>
        <w:t xml:space="preserve"> Storm</w:t>
      </w:r>
      <w:r>
        <w:rPr>
          <w:rFonts w:ascii="Arial" w:hAnsi="Arial" w:cs="Arial"/>
          <w:color w:val="666666"/>
          <w:sz w:val="15"/>
          <w:szCs w:val="15"/>
        </w:rPr>
        <w:t>。这个过程可以在</w:t>
      </w:r>
      <w:r>
        <w:rPr>
          <w:rFonts w:ascii="Arial" w:hAnsi="Arial" w:cs="Arial"/>
          <w:color w:val="666666"/>
          <w:sz w:val="15"/>
          <w:szCs w:val="15"/>
        </w:rPr>
        <w:t xml:space="preserve"> Bolt </w:t>
      </w:r>
      <w:r>
        <w:rPr>
          <w:rFonts w:ascii="Arial" w:hAnsi="Arial" w:cs="Arial"/>
          <w:color w:val="666666"/>
          <w:sz w:val="15"/>
          <w:szCs w:val="15"/>
        </w:rPr>
        <w:t>发送元组时通过</w:t>
      </w:r>
      <w:r>
        <w:rPr>
          <w:rStyle w:val="apple-converted-space"/>
          <w:rFonts w:ascii="Arial" w:hAnsi="Arial" w:cs="Arial"/>
          <w:color w:val="666666"/>
          <w:sz w:val="15"/>
          <w:szCs w:val="15"/>
        </w:rPr>
        <w:t> </w:t>
      </w:r>
      <w:hyperlink r:id="rId72" w:history="1">
        <w:r>
          <w:rPr>
            <w:rStyle w:val="a5"/>
            <w:rFonts w:ascii="Arial" w:hAnsi="Arial" w:cs="Arial"/>
            <w:color w:val="00A19E"/>
            <w:sz w:val="15"/>
            <w:szCs w:val="15"/>
          </w:rPr>
          <w:t>OutputCollector</w:t>
        </w:r>
      </w:hyperlink>
      <w:r>
        <w:rPr>
          <w:rStyle w:val="apple-converted-space"/>
          <w:rFonts w:ascii="Arial" w:hAnsi="Arial" w:cs="Arial"/>
          <w:color w:val="666666"/>
          <w:sz w:val="15"/>
          <w:szCs w:val="15"/>
        </w:rPr>
        <w:t> </w:t>
      </w:r>
      <w:r>
        <w:rPr>
          <w:rFonts w:ascii="Arial" w:hAnsi="Arial" w:cs="Arial"/>
          <w:color w:val="666666"/>
          <w:sz w:val="15"/>
          <w:szCs w:val="15"/>
        </w:rPr>
        <w:t>实现：在</w:t>
      </w:r>
      <w:r>
        <w:rPr>
          <w:rStyle w:val="apple-converted-space"/>
          <w:rFonts w:ascii="Arial" w:hAnsi="Arial" w:cs="Arial"/>
          <w:color w:val="666666"/>
          <w:sz w:val="15"/>
          <w:szCs w:val="15"/>
        </w:rPr>
        <w:t> </w:t>
      </w:r>
      <w:r>
        <w:rPr>
          <w:rStyle w:val="HTML"/>
          <w:color w:val="666666"/>
        </w:rPr>
        <w:t>emit</w:t>
      </w:r>
      <w:r>
        <w:rPr>
          <w:rStyle w:val="apple-converted-space"/>
          <w:rFonts w:ascii="Arial" w:hAnsi="Arial" w:cs="Arial"/>
          <w:color w:val="666666"/>
          <w:sz w:val="15"/>
          <w:szCs w:val="15"/>
        </w:rPr>
        <w:t> </w:t>
      </w:r>
      <w:r>
        <w:rPr>
          <w:rFonts w:ascii="Arial" w:hAnsi="Arial" w:cs="Arial"/>
          <w:color w:val="666666"/>
          <w:sz w:val="15"/>
          <w:szCs w:val="15"/>
        </w:rPr>
        <w:t>方法中实现元组的锚定（</w:t>
      </w:r>
      <w:r>
        <w:rPr>
          <w:rFonts w:ascii="Arial" w:hAnsi="Arial" w:cs="Arial"/>
          <w:color w:val="666666"/>
          <w:sz w:val="15"/>
          <w:szCs w:val="15"/>
        </w:rPr>
        <w:t>Anchoring</w:t>
      </w:r>
      <w:r>
        <w:rPr>
          <w:rFonts w:ascii="Arial" w:hAnsi="Arial" w:cs="Arial"/>
          <w:color w:val="666666"/>
          <w:sz w:val="15"/>
          <w:szCs w:val="15"/>
        </w:rPr>
        <w:t>），同时使用</w:t>
      </w:r>
      <w:r>
        <w:rPr>
          <w:rStyle w:val="apple-converted-space"/>
          <w:rFonts w:ascii="Arial" w:hAnsi="Arial" w:cs="Arial"/>
          <w:color w:val="666666"/>
          <w:sz w:val="15"/>
          <w:szCs w:val="15"/>
        </w:rPr>
        <w:t> </w:t>
      </w:r>
      <w:r>
        <w:rPr>
          <w:rStyle w:val="HTML"/>
          <w:color w:val="666666"/>
        </w:rPr>
        <w:t>ack</w:t>
      </w:r>
      <w:r>
        <w:rPr>
          <w:rFonts w:ascii="Arial" w:hAnsi="Arial" w:cs="Arial"/>
          <w:color w:val="666666"/>
          <w:sz w:val="15"/>
          <w:szCs w:val="15"/>
        </w:rPr>
        <w:t>方法表明你已经完成了元组的处理。</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关于可靠性保障的更多内容可以参考这篇文章：</w:t>
      </w:r>
      <w:hyperlink r:id="rId73" w:tgtFrame="_blank" w:history="1">
        <w:r>
          <w:rPr>
            <w:rStyle w:val="a5"/>
            <w:rFonts w:ascii="Arial" w:hAnsi="Arial" w:cs="Arial"/>
            <w:color w:val="00A19E"/>
            <w:sz w:val="15"/>
            <w:szCs w:val="15"/>
          </w:rPr>
          <w:t>消息的可靠性处理</w:t>
        </w:r>
      </w:hyperlink>
      <w:r>
        <w:rPr>
          <w:rFonts w:ascii="Arial" w:hAnsi="Arial" w:cs="Arial"/>
          <w:color w:val="666666"/>
          <w:sz w:val="15"/>
          <w:szCs w:val="15"/>
        </w:rPr>
        <w:t>。</w: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任务（</w:t>
      </w:r>
      <w:r>
        <w:rPr>
          <w:rFonts w:ascii="Arial" w:hAnsi="Arial" w:cs="Arial"/>
          <w:color w:val="666666"/>
        </w:rPr>
        <w:t>Tasks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在</w:t>
      </w:r>
      <w:r>
        <w:rPr>
          <w:rFonts w:ascii="Arial" w:hAnsi="Arial" w:cs="Arial"/>
          <w:color w:val="666666"/>
          <w:sz w:val="15"/>
          <w:szCs w:val="15"/>
        </w:rPr>
        <w:t xml:space="preserve"> Storm </w:t>
      </w:r>
      <w:r>
        <w:rPr>
          <w:rFonts w:ascii="Arial" w:hAnsi="Arial" w:cs="Arial"/>
          <w:color w:val="666666"/>
          <w:sz w:val="15"/>
          <w:szCs w:val="15"/>
        </w:rPr>
        <w:t>集群中</w:t>
      </w:r>
      <w:r w:rsidRPr="00E9745A">
        <w:rPr>
          <w:rFonts w:ascii="Arial" w:hAnsi="Arial" w:cs="Arial"/>
          <w:color w:val="666666"/>
          <w:sz w:val="15"/>
          <w:szCs w:val="15"/>
          <w:highlight w:val="yellow"/>
        </w:rPr>
        <w:t>每个</w:t>
      </w:r>
      <w:r w:rsidRPr="00E9745A">
        <w:rPr>
          <w:rFonts w:ascii="Arial" w:hAnsi="Arial" w:cs="Arial"/>
          <w:color w:val="666666"/>
          <w:sz w:val="15"/>
          <w:szCs w:val="15"/>
          <w:highlight w:val="yellow"/>
        </w:rPr>
        <w:t xml:space="preserve"> Spout </w:t>
      </w:r>
      <w:r w:rsidRPr="00E9745A">
        <w:rPr>
          <w:rFonts w:ascii="Arial" w:hAnsi="Arial" w:cs="Arial"/>
          <w:color w:val="666666"/>
          <w:sz w:val="15"/>
          <w:szCs w:val="15"/>
          <w:highlight w:val="yellow"/>
        </w:rPr>
        <w:t>和</w:t>
      </w:r>
      <w:r w:rsidRPr="00E9745A">
        <w:rPr>
          <w:rFonts w:ascii="Arial" w:hAnsi="Arial" w:cs="Arial"/>
          <w:color w:val="666666"/>
          <w:sz w:val="15"/>
          <w:szCs w:val="15"/>
          <w:highlight w:val="yellow"/>
        </w:rPr>
        <w:t xml:space="preserve"> Bolt </w:t>
      </w:r>
      <w:r w:rsidRPr="00E9745A">
        <w:rPr>
          <w:rFonts w:ascii="Arial" w:hAnsi="Arial" w:cs="Arial"/>
          <w:color w:val="666666"/>
          <w:sz w:val="15"/>
          <w:szCs w:val="15"/>
          <w:highlight w:val="yellow"/>
        </w:rPr>
        <w:t>都由若干个任务（</w:t>
      </w:r>
      <w:r w:rsidRPr="00E9745A">
        <w:rPr>
          <w:rFonts w:ascii="Arial" w:hAnsi="Arial" w:cs="Arial"/>
          <w:color w:val="666666"/>
          <w:sz w:val="15"/>
          <w:szCs w:val="15"/>
          <w:highlight w:val="yellow"/>
        </w:rPr>
        <w:t>tasks</w:t>
      </w:r>
      <w:r w:rsidRPr="00E9745A">
        <w:rPr>
          <w:rFonts w:ascii="Arial" w:hAnsi="Arial" w:cs="Arial"/>
          <w:color w:val="666666"/>
          <w:sz w:val="15"/>
          <w:szCs w:val="15"/>
          <w:highlight w:val="yellow"/>
        </w:rPr>
        <w:t>）来执行</w:t>
      </w:r>
      <w:r>
        <w:rPr>
          <w:rFonts w:ascii="Arial" w:hAnsi="Arial" w:cs="Arial"/>
          <w:color w:val="666666"/>
          <w:sz w:val="15"/>
          <w:szCs w:val="15"/>
        </w:rPr>
        <w:t>。每个任务都与一个执行线程相对应。数据流分组可以决定如何由一组任务向另一组任务发送元组。你可以在</w:t>
      </w:r>
      <w:r>
        <w:rPr>
          <w:rStyle w:val="apple-converted-space"/>
          <w:rFonts w:ascii="Arial" w:hAnsi="Arial" w:cs="Arial"/>
          <w:color w:val="666666"/>
          <w:sz w:val="15"/>
          <w:szCs w:val="15"/>
        </w:rPr>
        <w:t> </w:t>
      </w:r>
      <w:hyperlink r:id="rId74" w:history="1">
        <w:r>
          <w:rPr>
            <w:rStyle w:val="a5"/>
            <w:rFonts w:ascii="Arial" w:hAnsi="Arial" w:cs="Arial"/>
            <w:color w:val="00A19E"/>
            <w:sz w:val="15"/>
            <w:szCs w:val="15"/>
          </w:rPr>
          <w:t>TopologyBuilder</w:t>
        </w:r>
      </w:hyperlink>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setSpout</w:t>
      </w:r>
      <w:r>
        <w:rPr>
          <w:rStyle w:val="apple-converted-space"/>
          <w:rFonts w:ascii="Arial" w:hAnsi="Arial" w:cs="Arial"/>
          <w:color w:val="666666"/>
          <w:sz w:val="15"/>
          <w:szCs w:val="15"/>
        </w:rPr>
        <w:t> </w:t>
      </w:r>
      <w:r>
        <w:rPr>
          <w:rFonts w:ascii="Arial" w:hAnsi="Arial" w:cs="Arial"/>
          <w:color w:val="666666"/>
          <w:sz w:val="15"/>
          <w:szCs w:val="15"/>
        </w:rPr>
        <w:t>方法和</w:t>
      </w:r>
      <w:r>
        <w:rPr>
          <w:rStyle w:val="apple-converted-space"/>
          <w:rFonts w:ascii="Arial" w:hAnsi="Arial" w:cs="Arial"/>
          <w:color w:val="666666"/>
          <w:sz w:val="15"/>
          <w:szCs w:val="15"/>
        </w:rPr>
        <w:t> </w:t>
      </w:r>
      <w:r>
        <w:rPr>
          <w:rStyle w:val="HTML"/>
          <w:color w:val="666666"/>
        </w:rPr>
        <w:t>setBolt</w:t>
      </w:r>
      <w:r>
        <w:rPr>
          <w:rStyle w:val="apple-converted-space"/>
          <w:rFonts w:ascii="Arial" w:hAnsi="Arial" w:cs="Arial"/>
          <w:color w:val="666666"/>
          <w:sz w:val="15"/>
          <w:szCs w:val="15"/>
        </w:rPr>
        <w:t> </w:t>
      </w:r>
      <w:r>
        <w:rPr>
          <w:rFonts w:ascii="Arial" w:hAnsi="Arial" w:cs="Arial"/>
          <w:color w:val="666666"/>
          <w:sz w:val="15"/>
          <w:szCs w:val="15"/>
        </w:rPr>
        <w:t>方法中设置</w:t>
      </w:r>
      <w:r>
        <w:rPr>
          <w:rFonts w:ascii="Arial" w:hAnsi="Arial" w:cs="Arial"/>
          <w:color w:val="666666"/>
          <w:sz w:val="15"/>
          <w:szCs w:val="15"/>
        </w:rPr>
        <w:t xml:space="preserve"> Spout/Bolt </w:t>
      </w:r>
      <w:r>
        <w:rPr>
          <w:rFonts w:ascii="Arial" w:hAnsi="Arial" w:cs="Arial"/>
          <w:color w:val="666666"/>
          <w:sz w:val="15"/>
          <w:szCs w:val="15"/>
        </w:rPr>
        <w:t>的并行度。</w:t>
      </w:r>
    </w:p>
    <w:p w:rsidR="003E3518" w:rsidRDefault="003E3518" w:rsidP="003E3518">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工作进程（</w:t>
      </w:r>
      <w:r>
        <w:rPr>
          <w:rFonts w:ascii="Arial" w:hAnsi="Arial" w:cs="Arial"/>
          <w:color w:val="666666"/>
        </w:rPr>
        <w:t>Workers</w:t>
      </w:r>
      <w:r>
        <w:rPr>
          <w:rFonts w:ascii="Arial" w:hAnsi="Arial" w:cs="Arial"/>
          <w:color w:val="666666"/>
        </w:rPr>
        <w:t>）</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lastRenderedPageBreak/>
        <w:t>拓扑是在一个或多个工作进程（</w:t>
      </w:r>
      <w:r>
        <w:rPr>
          <w:rFonts w:ascii="Arial" w:hAnsi="Arial" w:cs="Arial"/>
          <w:color w:val="666666"/>
          <w:sz w:val="15"/>
          <w:szCs w:val="15"/>
        </w:rPr>
        <w:t>worker processes</w:t>
      </w:r>
      <w:r>
        <w:rPr>
          <w:rFonts w:ascii="Arial" w:hAnsi="Arial" w:cs="Arial"/>
          <w:color w:val="666666"/>
          <w:sz w:val="15"/>
          <w:szCs w:val="15"/>
        </w:rPr>
        <w:t>）中运行的。</w:t>
      </w:r>
      <w:r w:rsidRPr="00E9745A">
        <w:rPr>
          <w:rFonts w:ascii="Arial" w:hAnsi="Arial" w:cs="Arial"/>
          <w:color w:val="666666"/>
          <w:sz w:val="15"/>
          <w:szCs w:val="15"/>
          <w:highlight w:val="yellow"/>
        </w:rPr>
        <w:t>每个工作进程都是一个实际的</w:t>
      </w:r>
      <w:r w:rsidRPr="00E9745A">
        <w:rPr>
          <w:rFonts w:ascii="Arial" w:hAnsi="Arial" w:cs="Arial"/>
          <w:color w:val="666666"/>
          <w:sz w:val="15"/>
          <w:szCs w:val="15"/>
          <w:highlight w:val="yellow"/>
        </w:rPr>
        <w:t xml:space="preserve"> JVM </w:t>
      </w:r>
      <w:r w:rsidRPr="00E9745A">
        <w:rPr>
          <w:rFonts w:ascii="Arial" w:hAnsi="Arial" w:cs="Arial"/>
          <w:color w:val="666666"/>
          <w:sz w:val="15"/>
          <w:szCs w:val="15"/>
          <w:highlight w:val="yellow"/>
        </w:rPr>
        <w:t>进程</w:t>
      </w:r>
      <w:r>
        <w:rPr>
          <w:rFonts w:ascii="Arial" w:hAnsi="Arial" w:cs="Arial"/>
          <w:color w:val="666666"/>
          <w:sz w:val="15"/>
          <w:szCs w:val="15"/>
        </w:rPr>
        <w:t>，并且执行拓扑的一个子集。例如，如果拓扑的并行度定义为</w:t>
      </w:r>
      <w:r>
        <w:rPr>
          <w:rFonts w:ascii="Arial" w:hAnsi="Arial" w:cs="Arial"/>
          <w:color w:val="666666"/>
          <w:sz w:val="15"/>
          <w:szCs w:val="15"/>
        </w:rPr>
        <w:t>300</w:t>
      </w:r>
      <w:r>
        <w:rPr>
          <w:rFonts w:ascii="Arial" w:hAnsi="Arial" w:cs="Arial"/>
          <w:color w:val="666666"/>
          <w:sz w:val="15"/>
          <w:szCs w:val="15"/>
        </w:rPr>
        <w:t>，工作进程数定义为</w:t>
      </w:r>
      <w:r>
        <w:rPr>
          <w:rFonts w:ascii="Arial" w:hAnsi="Arial" w:cs="Arial"/>
          <w:color w:val="666666"/>
          <w:sz w:val="15"/>
          <w:szCs w:val="15"/>
        </w:rPr>
        <w:t>50</w:t>
      </w:r>
      <w:r>
        <w:rPr>
          <w:rFonts w:ascii="Arial" w:hAnsi="Arial" w:cs="Arial"/>
          <w:color w:val="666666"/>
          <w:sz w:val="15"/>
          <w:szCs w:val="15"/>
        </w:rPr>
        <w:t>，那么每个工作进程就会执行</w:t>
      </w:r>
      <w:r>
        <w:rPr>
          <w:rFonts w:ascii="Arial" w:hAnsi="Arial" w:cs="Arial"/>
          <w:color w:val="666666"/>
          <w:sz w:val="15"/>
          <w:szCs w:val="15"/>
        </w:rPr>
        <w:t>6</w:t>
      </w:r>
      <w:r>
        <w:rPr>
          <w:rFonts w:ascii="Arial" w:hAnsi="Arial" w:cs="Arial"/>
          <w:color w:val="666666"/>
          <w:sz w:val="15"/>
          <w:szCs w:val="15"/>
        </w:rPr>
        <w:t>个任务（进程内部的线程）。</w:t>
      </w:r>
      <w:r>
        <w:rPr>
          <w:rFonts w:ascii="Arial" w:hAnsi="Arial" w:cs="Arial"/>
          <w:color w:val="666666"/>
          <w:sz w:val="15"/>
          <w:szCs w:val="15"/>
        </w:rPr>
        <w:t xml:space="preserve">Storm </w:t>
      </w:r>
      <w:r>
        <w:rPr>
          <w:rFonts w:ascii="Arial" w:hAnsi="Arial" w:cs="Arial"/>
          <w:color w:val="666666"/>
          <w:sz w:val="15"/>
          <w:szCs w:val="15"/>
        </w:rPr>
        <w:t>会在所有的</w:t>
      </w:r>
      <w:r>
        <w:rPr>
          <w:rFonts w:ascii="Arial" w:hAnsi="Arial" w:cs="Arial"/>
          <w:color w:val="666666"/>
          <w:sz w:val="15"/>
          <w:szCs w:val="15"/>
        </w:rPr>
        <w:t xml:space="preserve"> worker </w:t>
      </w:r>
      <w:r>
        <w:rPr>
          <w:rFonts w:ascii="Arial" w:hAnsi="Arial" w:cs="Arial"/>
          <w:color w:val="666666"/>
          <w:sz w:val="15"/>
          <w:szCs w:val="15"/>
        </w:rPr>
        <w:t>中分散任务，以便实现集群的负载均衡。</w:t>
      </w:r>
    </w:p>
    <w:p w:rsidR="003E3518" w:rsidRDefault="003E3518" w:rsidP="003E3518">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3E3518" w:rsidRDefault="003E3518" w:rsidP="003E3518">
      <w:pPr>
        <w:widowControl/>
        <w:numPr>
          <w:ilvl w:val="0"/>
          <w:numId w:val="13"/>
        </w:numPr>
        <w:shd w:val="clear" w:color="auto" w:fill="FFFFFF"/>
        <w:spacing w:line="301" w:lineRule="atLeast"/>
        <w:ind w:left="0"/>
        <w:jc w:val="left"/>
        <w:rPr>
          <w:rFonts w:ascii="Arial" w:hAnsi="Arial" w:cs="Arial"/>
          <w:color w:val="666666"/>
          <w:sz w:val="15"/>
          <w:szCs w:val="15"/>
        </w:rPr>
      </w:pPr>
      <w:hyperlink r:id="rId75" w:anchor="TOPOLOGY_WORKERS" w:history="1">
        <w:r>
          <w:rPr>
            <w:rStyle w:val="a5"/>
            <w:rFonts w:ascii="Arial" w:hAnsi="Arial" w:cs="Arial"/>
            <w:color w:val="00A19E"/>
            <w:sz w:val="15"/>
            <w:szCs w:val="15"/>
          </w:rPr>
          <w:t>Config.TOPOLOGY_WORKERS</w:t>
        </w:r>
      </w:hyperlink>
      <w:r>
        <w:rPr>
          <w:rFonts w:ascii="Arial" w:hAnsi="Arial" w:cs="Arial"/>
          <w:color w:val="666666"/>
          <w:sz w:val="15"/>
          <w:szCs w:val="15"/>
        </w:rPr>
        <w:t>：这个配置项用于设置拓扑的工作进程数</w:t>
      </w:r>
    </w:p>
    <w:p w:rsidR="003E3518" w:rsidRDefault="003E3518" w:rsidP="003E3518">
      <w:pPr>
        <w:shd w:val="clear" w:color="auto" w:fill="FFFFFF"/>
        <w:rPr>
          <w:rFonts w:ascii="Arial" w:hAnsi="Arial" w:cs="Arial"/>
          <w:color w:val="666666"/>
          <w:sz w:val="15"/>
          <w:szCs w:val="15"/>
        </w:rPr>
      </w:pPr>
      <w:r>
        <w:rPr>
          <w:rFonts w:ascii="Arial" w:hAnsi="Arial" w:cs="Arial"/>
          <w:color w:val="666666"/>
          <w:sz w:val="15"/>
          <w:szCs w:val="15"/>
        </w:rPr>
        <w:pict>
          <v:rect id="_x0000_i1033" style="width:0;height:1.5pt" o:hralign="center" o:hrstd="t" o:hr="t" fillcolor="#a0a0a0" stroked="f"/>
        </w:pict>
      </w:r>
    </w:p>
    <w:p w:rsidR="003E3518" w:rsidRDefault="003E3518" w:rsidP="003E3518">
      <w:pPr>
        <w:pStyle w:val="a6"/>
        <w:shd w:val="clear" w:color="auto" w:fill="FEFEFE"/>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vertAlign w:val="superscript"/>
        </w:rPr>
        <w:t>1</w:t>
      </w:r>
      <w:r>
        <w:rPr>
          <w:rStyle w:val="apple-converted-space"/>
          <w:rFonts w:ascii="Arial" w:hAnsi="Arial" w:cs="Arial"/>
          <w:color w:val="666666"/>
          <w:sz w:val="15"/>
          <w:szCs w:val="15"/>
        </w:rPr>
        <w:t> </w:t>
      </w:r>
      <w:r>
        <w:rPr>
          <w:rFonts w:ascii="Arial" w:hAnsi="Arial" w:cs="Arial"/>
          <w:color w:val="666666"/>
          <w:sz w:val="15"/>
          <w:szCs w:val="15"/>
        </w:rPr>
        <w:t xml:space="preserve">Partial Key grouping </w:t>
      </w:r>
      <w:r>
        <w:rPr>
          <w:rFonts w:ascii="Arial" w:hAnsi="Arial" w:cs="Arial"/>
          <w:color w:val="666666"/>
          <w:sz w:val="15"/>
          <w:szCs w:val="15"/>
        </w:rPr>
        <w:t>方式目前仅支持开发版，尚未加入</w:t>
      </w:r>
      <w:r>
        <w:rPr>
          <w:rFonts w:ascii="Arial" w:hAnsi="Arial" w:cs="Arial"/>
          <w:color w:val="666666"/>
          <w:sz w:val="15"/>
          <w:szCs w:val="15"/>
        </w:rPr>
        <w:t xml:space="preserve"> Storm </w:t>
      </w:r>
      <w:r>
        <w:rPr>
          <w:rFonts w:ascii="Arial" w:hAnsi="Arial" w:cs="Arial"/>
          <w:color w:val="666666"/>
          <w:sz w:val="15"/>
          <w:szCs w:val="15"/>
        </w:rPr>
        <w:t>的正式发行版，不过可以通过</w:t>
      </w:r>
      <w:r>
        <w:rPr>
          <w:rStyle w:val="apple-converted-space"/>
          <w:rFonts w:ascii="Arial" w:hAnsi="Arial" w:cs="Arial"/>
          <w:color w:val="666666"/>
          <w:sz w:val="15"/>
          <w:szCs w:val="15"/>
        </w:rPr>
        <w:t> </w:t>
      </w:r>
      <w:r>
        <w:rPr>
          <w:rStyle w:val="HTML"/>
          <w:color w:val="666666"/>
        </w:rPr>
        <w:t>CustomStreamGrouping</w:t>
      </w:r>
      <w:r>
        <w:rPr>
          <w:rFonts w:ascii="Arial" w:hAnsi="Arial" w:cs="Arial"/>
          <w:color w:val="666666"/>
          <w:sz w:val="15"/>
          <w:szCs w:val="15"/>
        </w:rPr>
        <w:t>间接实现该分组功能，具体的实现可以参考</w:t>
      </w:r>
      <w:r>
        <w:rPr>
          <w:rStyle w:val="apple-converted-space"/>
          <w:rFonts w:ascii="Arial" w:hAnsi="Arial" w:cs="Arial"/>
          <w:color w:val="666666"/>
          <w:sz w:val="15"/>
          <w:szCs w:val="15"/>
        </w:rPr>
        <w:t> </w:t>
      </w:r>
      <w:r>
        <w:rPr>
          <w:rStyle w:val="HTML"/>
          <w:color w:val="666666"/>
        </w:rPr>
        <w:t>PartialKeyGrouping</w:t>
      </w:r>
      <w:r>
        <w:rPr>
          <w:rStyle w:val="apple-converted-space"/>
          <w:rFonts w:ascii="Arial" w:hAnsi="Arial" w:cs="Arial"/>
          <w:color w:val="666666"/>
          <w:sz w:val="15"/>
          <w:szCs w:val="15"/>
        </w:rPr>
        <w:t> </w:t>
      </w:r>
      <w:hyperlink r:id="rId76" w:history="1">
        <w:r>
          <w:rPr>
            <w:rStyle w:val="a5"/>
            <w:rFonts w:ascii="Arial" w:hAnsi="Arial" w:cs="Arial"/>
            <w:color w:val="00A19E"/>
            <w:sz w:val="15"/>
            <w:szCs w:val="15"/>
          </w:rPr>
          <w:t>源代码</w:t>
        </w:r>
      </w:hyperlink>
      <w:r>
        <w:rPr>
          <w:rFonts w:ascii="Arial" w:hAnsi="Arial" w:cs="Arial"/>
          <w:color w:val="666666"/>
          <w:sz w:val="15"/>
          <w:szCs w:val="15"/>
        </w:rPr>
        <w:t>。</w:t>
      </w:r>
    </w:p>
    <w:p w:rsidR="00E9745A" w:rsidRDefault="00E9745A">
      <w:pPr>
        <w:widowControl/>
        <w:jc w:val="left"/>
      </w:pPr>
      <w:r>
        <w:br w:type="page"/>
      </w:r>
    </w:p>
    <w:p w:rsidR="00E9745A" w:rsidRPr="00E9745A" w:rsidRDefault="00E9745A" w:rsidP="00E9745A">
      <w:pPr>
        <w:pStyle w:val="1"/>
        <w:spacing w:before="0" w:beforeAutospacing="0" w:after="150" w:afterAutospacing="0" w:line="672" w:lineRule="atLeast"/>
        <w:rPr>
          <w:rFonts w:ascii="Arial" w:hAnsi="Arial" w:cs="Arial"/>
          <w:color w:val="666666"/>
          <w:sz w:val="44"/>
          <w:szCs w:val="44"/>
        </w:rPr>
      </w:pPr>
      <w:r w:rsidRPr="00E9745A">
        <w:rPr>
          <w:rFonts w:ascii="Arial" w:hAnsi="Arial" w:cs="Arial"/>
          <w:color w:val="666666"/>
          <w:sz w:val="44"/>
          <w:szCs w:val="44"/>
        </w:rPr>
        <w:lastRenderedPageBreak/>
        <w:t xml:space="preserve">Apache Storm </w:t>
      </w:r>
      <w:r w:rsidRPr="00E9745A">
        <w:rPr>
          <w:rFonts w:ascii="Arial" w:hAnsi="Arial" w:cs="Arial"/>
          <w:color w:val="666666"/>
          <w:sz w:val="44"/>
          <w:szCs w:val="44"/>
        </w:rPr>
        <w:t>官方文档</w:t>
      </w:r>
      <w:r w:rsidRPr="00E9745A">
        <w:rPr>
          <w:rFonts w:ascii="Arial" w:hAnsi="Arial" w:cs="Arial"/>
          <w:color w:val="666666"/>
          <w:sz w:val="44"/>
          <w:szCs w:val="44"/>
        </w:rPr>
        <w:t xml:space="preserve"> —— </w:t>
      </w:r>
      <w:r w:rsidRPr="00E9745A">
        <w:rPr>
          <w:rFonts w:ascii="Arial" w:hAnsi="Arial" w:cs="Arial"/>
          <w:color w:val="666666"/>
          <w:sz w:val="44"/>
          <w:szCs w:val="44"/>
        </w:rPr>
        <w:t>配置</w:t>
      </w:r>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hyperlink r:id="rId77" w:tgtFrame="_blank" w:history="1">
        <w:r>
          <w:rPr>
            <w:rStyle w:val="a5"/>
            <w:rFonts w:ascii="Arial" w:hAnsi="Arial" w:cs="Arial"/>
            <w:color w:val="00A19E"/>
            <w:sz w:val="15"/>
            <w:szCs w:val="15"/>
          </w:rPr>
          <w:t>原文链接</w:t>
        </w:r>
      </w:hyperlink>
      <w:r>
        <w:rPr>
          <w:rFonts w:ascii="Arial" w:hAnsi="Arial" w:cs="Arial"/>
          <w:color w:val="666666"/>
          <w:sz w:val="15"/>
          <w:szCs w:val="15"/>
        </w:rPr>
        <w:t xml:space="preserve">    </w:t>
      </w:r>
      <w:r>
        <w:rPr>
          <w:rFonts w:ascii="Arial" w:hAnsi="Arial" w:cs="Arial"/>
          <w:color w:val="666666"/>
          <w:sz w:val="15"/>
          <w:szCs w:val="15"/>
        </w:rPr>
        <w:t>译者：</w:t>
      </w:r>
      <w:hyperlink r:id="rId78" w:tgtFrame="_blank" w:history="1">
        <w:r>
          <w:rPr>
            <w:rStyle w:val="a5"/>
            <w:rFonts w:ascii="Arial" w:hAnsi="Arial" w:cs="Arial"/>
            <w:color w:val="00A19E"/>
            <w:sz w:val="15"/>
            <w:szCs w:val="15"/>
          </w:rPr>
          <w:t>魏勇</w:t>
        </w:r>
      </w:hyperlink>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有大量配置项用于调整</w:t>
      </w:r>
      <w:r>
        <w:rPr>
          <w:rFonts w:ascii="Arial" w:hAnsi="Arial" w:cs="Arial"/>
          <w:color w:val="666666"/>
          <w:sz w:val="15"/>
          <w:szCs w:val="15"/>
        </w:rPr>
        <w:t xml:space="preserve"> nimbus</w:t>
      </w:r>
      <w:r>
        <w:rPr>
          <w:rFonts w:ascii="Arial" w:hAnsi="Arial" w:cs="Arial"/>
          <w:color w:val="666666"/>
          <w:sz w:val="15"/>
          <w:szCs w:val="15"/>
        </w:rPr>
        <w:t>、</w:t>
      </w:r>
      <w:r>
        <w:rPr>
          <w:rFonts w:ascii="Arial" w:hAnsi="Arial" w:cs="Arial"/>
          <w:color w:val="666666"/>
          <w:sz w:val="15"/>
          <w:szCs w:val="15"/>
        </w:rPr>
        <w:t xml:space="preserve">supervisors </w:t>
      </w:r>
      <w:r>
        <w:rPr>
          <w:rFonts w:ascii="Arial" w:hAnsi="Arial" w:cs="Arial"/>
          <w:color w:val="666666"/>
          <w:sz w:val="15"/>
          <w:szCs w:val="15"/>
        </w:rPr>
        <w:t>和拓扑的行为。有些配置项是系统级的配置项，在拓扑中不能修改，另外一些配置项则是可以在拓扑中修改的。</w:t>
      </w:r>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每一个配置项都在</w:t>
      </w:r>
      <w:r>
        <w:rPr>
          <w:rFonts w:ascii="Arial" w:hAnsi="Arial" w:cs="Arial"/>
          <w:color w:val="666666"/>
          <w:sz w:val="15"/>
          <w:szCs w:val="15"/>
        </w:rPr>
        <w:t xml:space="preserve"> Storm </w:t>
      </w:r>
      <w:r>
        <w:rPr>
          <w:rFonts w:ascii="Arial" w:hAnsi="Arial" w:cs="Arial"/>
          <w:color w:val="666666"/>
          <w:sz w:val="15"/>
          <w:szCs w:val="15"/>
        </w:rPr>
        <w:t>代码库的</w:t>
      </w:r>
      <w:r>
        <w:rPr>
          <w:rStyle w:val="apple-converted-space"/>
          <w:rFonts w:ascii="Arial" w:hAnsi="Arial" w:cs="Arial"/>
          <w:color w:val="666666"/>
          <w:sz w:val="15"/>
          <w:szCs w:val="15"/>
        </w:rPr>
        <w:t> </w:t>
      </w:r>
      <w:hyperlink r:id="rId79" w:history="1">
        <w:r>
          <w:rPr>
            <w:rStyle w:val="a5"/>
            <w:rFonts w:ascii="Arial" w:hAnsi="Arial" w:cs="Arial"/>
            <w:color w:val="00A19E"/>
            <w:sz w:val="15"/>
            <w:szCs w:val="15"/>
          </w:rPr>
          <w:t>defaults.yaml</w:t>
        </w:r>
      </w:hyperlink>
      <w:r>
        <w:rPr>
          <w:rStyle w:val="apple-converted-space"/>
          <w:rFonts w:ascii="Arial" w:hAnsi="Arial" w:cs="Arial"/>
          <w:color w:val="666666"/>
          <w:sz w:val="15"/>
          <w:szCs w:val="15"/>
        </w:rPr>
        <w:t> </w:t>
      </w:r>
      <w:r>
        <w:rPr>
          <w:rFonts w:ascii="Arial" w:hAnsi="Arial" w:cs="Arial"/>
          <w:color w:val="666666"/>
          <w:sz w:val="15"/>
          <w:szCs w:val="15"/>
        </w:rPr>
        <w:t>中有一个默认值。可以通过在</w:t>
      </w:r>
      <w:r>
        <w:rPr>
          <w:rFonts w:ascii="Arial" w:hAnsi="Arial" w:cs="Arial"/>
          <w:color w:val="666666"/>
          <w:sz w:val="15"/>
          <w:szCs w:val="15"/>
        </w:rPr>
        <w:t xml:space="preserve"> Nimbus </w:t>
      </w:r>
      <w:r>
        <w:rPr>
          <w:rFonts w:ascii="Arial" w:hAnsi="Arial" w:cs="Arial"/>
          <w:color w:val="666666"/>
          <w:sz w:val="15"/>
          <w:szCs w:val="15"/>
        </w:rPr>
        <w:t>和</w:t>
      </w:r>
      <w:r>
        <w:rPr>
          <w:rFonts w:ascii="Arial" w:hAnsi="Arial" w:cs="Arial"/>
          <w:color w:val="666666"/>
          <w:sz w:val="15"/>
          <w:szCs w:val="15"/>
        </w:rPr>
        <w:t xml:space="preserve"> Supervisors </w:t>
      </w:r>
      <w:r>
        <w:rPr>
          <w:rFonts w:ascii="Arial" w:hAnsi="Arial" w:cs="Arial"/>
          <w:color w:val="666666"/>
          <w:sz w:val="15"/>
          <w:szCs w:val="15"/>
        </w:rPr>
        <w:t>的环境变量中定义一个</w:t>
      </w:r>
      <w:r>
        <w:rPr>
          <w:rFonts w:ascii="Arial" w:hAnsi="Arial" w:cs="Arial"/>
          <w:color w:val="666666"/>
          <w:sz w:val="15"/>
          <w:szCs w:val="15"/>
        </w:rPr>
        <w:t xml:space="preserve"> storm.yaml </w:t>
      </w:r>
      <w:r>
        <w:rPr>
          <w:rFonts w:ascii="Arial" w:hAnsi="Arial" w:cs="Arial"/>
          <w:color w:val="666666"/>
          <w:sz w:val="15"/>
          <w:szCs w:val="15"/>
        </w:rPr>
        <w:t>来覆盖默认值。最后，在使用</w:t>
      </w:r>
      <w:r>
        <w:rPr>
          <w:rStyle w:val="apple-converted-space"/>
          <w:rFonts w:ascii="Arial" w:hAnsi="Arial" w:cs="Arial"/>
          <w:color w:val="666666"/>
          <w:sz w:val="15"/>
          <w:szCs w:val="15"/>
        </w:rPr>
        <w:t> </w:t>
      </w:r>
      <w:hyperlink r:id="rId80" w:history="1">
        <w:r>
          <w:rPr>
            <w:rStyle w:val="a5"/>
            <w:rFonts w:ascii="Arial" w:hAnsi="Arial" w:cs="Arial"/>
            <w:color w:val="00A19E"/>
            <w:sz w:val="15"/>
            <w:szCs w:val="15"/>
          </w:rPr>
          <w:t>StormSubmitter</w:t>
        </w:r>
      </w:hyperlink>
      <w:r>
        <w:rPr>
          <w:rStyle w:val="apple-converted-space"/>
          <w:rFonts w:ascii="Arial" w:hAnsi="Arial" w:cs="Arial"/>
          <w:color w:val="666666"/>
          <w:sz w:val="15"/>
          <w:szCs w:val="15"/>
        </w:rPr>
        <w:t> </w:t>
      </w:r>
      <w:r>
        <w:rPr>
          <w:rFonts w:ascii="Arial" w:hAnsi="Arial" w:cs="Arial"/>
          <w:color w:val="666666"/>
          <w:sz w:val="15"/>
          <w:szCs w:val="15"/>
        </w:rPr>
        <w:t>提交拓扑时也可以定义基于具体拓扑的配置项。但是，基于拓扑的配置项仅仅能够覆盖那些以</w:t>
      </w:r>
      <w:r>
        <w:rPr>
          <w:rFonts w:ascii="Arial" w:hAnsi="Arial" w:cs="Arial"/>
          <w:color w:val="666666"/>
          <w:sz w:val="15"/>
          <w:szCs w:val="15"/>
        </w:rPr>
        <w:t xml:space="preserve"> “TOPOLOGY” </w:t>
      </w:r>
      <w:r>
        <w:rPr>
          <w:rFonts w:ascii="Arial" w:hAnsi="Arial" w:cs="Arial"/>
          <w:color w:val="666666"/>
          <w:sz w:val="15"/>
          <w:szCs w:val="15"/>
        </w:rPr>
        <w:t>作为前缀的配置项。</w:t>
      </w:r>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0.7.0 </w:t>
      </w:r>
      <w:r>
        <w:rPr>
          <w:rFonts w:ascii="Arial" w:hAnsi="Arial" w:cs="Arial"/>
          <w:color w:val="666666"/>
          <w:sz w:val="15"/>
          <w:szCs w:val="15"/>
        </w:rPr>
        <w:t>以上版本支持覆写每个</w:t>
      </w:r>
      <w:r>
        <w:rPr>
          <w:rFonts w:ascii="Arial" w:hAnsi="Arial" w:cs="Arial"/>
          <w:color w:val="666666"/>
          <w:sz w:val="15"/>
          <w:szCs w:val="15"/>
        </w:rPr>
        <w:t xml:space="preserve"> Bolt/Spout </w:t>
      </w:r>
      <w:r>
        <w:rPr>
          <w:rFonts w:ascii="Arial" w:hAnsi="Arial" w:cs="Arial"/>
          <w:color w:val="666666"/>
          <w:sz w:val="15"/>
          <w:szCs w:val="15"/>
        </w:rPr>
        <w:t>的配置信息。不过，使用这种方式只能修改以下几个配置项：</w:t>
      </w:r>
    </w:p>
    <w:p w:rsidR="00E9745A" w:rsidRDefault="00E9745A" w:rsidP="00E9745A">
      <w:pPr>
        <w:widowControl/>
        <w:numPr>
          <w:ilvl w:val="0"/>
          <w:numId w:val="14"/>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“topology.debug”</w:t>
      </w:r>
    </w:p>
    <w:p w:rsidR="00E9745A" w:rsidRDefault="00E9745A" w:rsidP="00E9745A">
      <w:pPr>
        <w:widowControl/>
        <w:numPr>
          <w:ilvl w:val="0"/>
          <w:numId w:val="14"/>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“topology.max.spout.pending”</w:t>
      </w:r>
    </w:p>
    <w:p w:rsidR="00E9745A" w:rsidRDefault="00E9745A" w:rsidP="00E9745A">
      <w:pPr>
        <w:widowControl/>
        <w:numPr>
          <w:ilvl w:val="0"/>
          <w:numId w:val="14"/>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“topology.max.task.parallelism”</w:t>
      </w:r>
    </w:p>
    <w:p w:rsidR="00E9745A" w:rsidRDefault="00E9745A" w:rsidP="00E9745A">
      <w:pPr>
        <w:widowControl/>
        <w:numPr>
          <w:ilvl w:val="0"/>
          <w:numId w:val="14"/>
        </w:numPr>
        <w:shd w:val="clear" w:color="auto" w:fill="FFFFFF"/>
        <w:spacing w:line="301" w:lineRule="atLeast"/>
        <w:ind w:left="204"/>
        <w:jc w:val="left"/>
        <w:rPr>
          <w:rFonts w:ascii="Arial" w:hAnsi="Arial" w:cs="Arial"/>
          <w:color w:val="666666"/>
          <w:sz w:val="15"/>
          <w:szCs w:val="15"/>
        </w:rPr>
      </w:pPr>
      <w:r>
        <w:rPr>
          <w:rFonts w:ascii="Arial" w:hAnsi="Arial" w:cs="Arial"/>
          <w:color w:val="666666"/>
          <w:sz w:val="15"/>
          <w:szCs w:val="15"/>
        </w:rPr>
        <w:t>“topology.kryo.register”</w:t>
      </w:r>
      <w:r>
        <w:rPr>
          <w:rFonts w:ascii="Arial" w:hAnsi="Arial" w:cs="Arial"/>
          <w:color w:val="666666"/>
          <w:sz w:val="15"/>
          <w:szCs w:val="15"/>
        </w:rPr>
        <w:t>：由于序列化对拓扑中的所有组件都是可见的，这一项与其他几项稍微有一些不同，详细信息可以参考</w:t>
      </w:r>
      <w:r>
        <w:rPr>
          <w:rStyle w:val="apple-converted-space"/>
          <w:rFonts w:ascii="Arial" w:hAnsi="Arial" w:cs="Arial"/>
          <w:color w:val="666666"/>
          <w:sz w:val="15"/>
          <w:szCs w:val="15"/>
        </w:rPr>
        <w:t> </w:t>
      </w:r>
      <w:hyperlink r:id="rId81" w:tgtFrame="_blank" w:history="1">
        <w:r>
          <w:rPr>
            <w:rStyle w:val="a5"/>
            <w:rFonts w:ascii="Arial" w:hAnsi="Arial" w:cs="Arial"/>
            <w:color w:val="00A19E"/>
            <w:sz w:val="15"/>
            <w:szCs w:val="15"/>
          </w:rPr>
          <w:t xml:space="preserve">Storm </w:t>
        </w:r>
        <w:r>
          <w:rPr>
            <w:rStyle w:val="a5"/>
            <w:rFonts w:ascii="Arial" w:hAnsi="Arial" w:cs="Arial"/>
            <w:color w:val="00A19E"/>
            <w:sz w:val="15"/>
            <w:szCs w:val="15"/>
          </w:rPr>
          <w:t>的序列化</w:t>
        </w:r>
      </w:hyperlink>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的</w:t>
      </w:r>
      <w:r>
        <w:rPr>
          <w:rFonts w:ascii="Arial" w:hAnsi="Arial" w:cs="Arial"/>
          <w:color w:val="666666"/>
          <w:sz w:val="15"/>
          <w:szCs w:val="15"/>
        </w:rPr>
        <w:t xml:space="preserve"> Java API </w:t>
      </w:r>
      <w:r>
        <w:rPr>
          <w:rFonts w:ascii="Arial" w:hAnsi="Arial" w:cs="Arial"/>
          <w:color w:val="666666"/>
          <w:sz w:val="15"/>
          <w:szCs w:val="15"/>
        </w:rPr>
        <w:t>支持两种自定义组件配置信息的方式：</w:t>
      </w:r>
    </w:p>
    <w:p w:rsidR="00E9745A" w:rsidRDefault="00E9745A" w:rsidP="00E9745A">
      <w:pPr>
        <w:widowControl/>
        <w:numPr>
          <w:ilvl w:val="0"/>
          <w:numId w:val="15"/>
        </w:numPr>
        <w:shd w:val="clear" w:color="auto" w:fill="FFFFFF"/>
        <w:spacing w:line="301" w:lineRule="atLeast"/>
        <w:ind w:left="204"/>
        <w:jc w:val="left"/>
        <w:rPr>
          <w:rFonts w:ascii="Arial" w:hAnsi="Arial" w:cs="Arial"/>
          <w:color w:val="666666"/>
          <w:sz w:val="15"/>
          <w:szCs w:val="15"/>
        </w:rPr>
      </w:pPr>
      <w:r w:rsidRPr="00F31724">
        <w:rPr>
          <w:rFonts w:ascii="Arial" w:hAnsi="Arial" w:cs="Arial"/>
          <w:color w:val="666666"/>
          <w:sz w:val="15"/>
          <w:szCs w:val="15"/>
          <w:highlight w:val="yellow"/>
        </w:rPr>
        <w:t>内置型</w:t>
      </w:r>
      <w:r>
        <w:rPr>
          <w:rFonts w:ascii="Arial" w:hAnsi="Arial" w:cs="Arial"/>
          <w:color w:val="666666"/>
          <w:sz w:val="15"/>
          <w:szCs w:val="15"/>
        </w:rPr>
        <w:t>：在需要配置的</w:t>
      </w:r>
      <w:r>
        <w:rPr>
          <w:rFonts w:ascii="Arial" w:hAnsi="Arial" w:cs="Arial"/>
          <w:color w:val="666666"/>
          <w:sz w:val="15"/>
          <w:szCs w:val="15"/>
        </w:rPr>
        <w:t xml:space="preserve"> Spout/Bolt </w:t>
      </w:r>
      <w:r>
        <w:rPr>
          <w:rFonts w:ascii="Arial" w:hAnsi="Arial" w:cs="Arial"/>
          <w:color w:val="666666"/>
          <w:sz w:val="15"/>
          <w:szCs w:val="15"/>
        </w:rPr>
        <w:t>中覆写</w:t>
      </w:r>
      <w:r>
        <w:rPr>
          <w:rStyle w:val="apple-converted-space"/>
          <w:rFonts w:ascii="Arial" w:hAnsi="Arial" w:cs="Arial"/>
          <w:color w:val="666666"/>
          <w:sz w:val="15"/>
          <w:szCs w:val="15"/>
        </w:rPr>
        <w:t> </w:t>
      </w:r>
      <w:r>
        <w:rPr>
          <w:rStyle w:val="HTML"/>
          <w:color w:val="666666"/>
        </w:rPr>
        <w:t>getComponentConfiguration</w:t>
      </w:r>
      <w:r>
        <w:rPr>
          <w:rStyle w:val="apple-converted-space"/>
          <w:rFonts w:ascii="Arial" w:hAnsi="Arial" w:cs="Arial"/>
          <w:color w:val="666666"/>
          <w:sz w:val="15"/>
          <w:szCs w:val="15"/>
        </w:rPr>
        <w:t> </w:t>
      </w:r>
      <w:r>
        <w:rPr>
          <w:rFonts w:ascii="Arial" w:hAnsi="Arial" w:cs="Arial"/>
          <w:color w:val="666666"/>
          <w:sz w:val="15"/>
          <w:szCs w:val="15"/>
        </w:rPr>
        <w:t>方法，使其返回特定组件的配置表；</w:t>
      </w:r>
    </w:p>
    <w:p w:rsidR="00E9745A" w:rsidRDefault="00E9745A" w:rsidP="00E9745A">
      <w:pPr>
        <w:widowControl/>
        <w:numPr>
          <w:ilvl w:val="0"/>
          <w:numId w:val="15"/>
        </w:numPr>
        <w:shd w:val="clear" w:color="auto" w:fill="FFFFFF"/>
        <w:spacing w:line="301" w:lineRule="atLeast"/>
        <w:ind w:left="204"/>
        <w:jc w:val="left"/>
        <w:rPr>
          <w:rFonts w:ascii="Arial" w:hAnsi="Arial" w:cs="Arial"/>
          <w:color w:val="666666"/>
          <w:sz w:val="15"/>
          <w:szCs w:val="15"/>
        </w:rPr>
      </w:pPr>
      <w:r w:rsidRPr="00F31724">
        <w:rPr>
          <w:rFonts w:ascii="Arial" w:hAnsi="Arial" w:cs="Arial"/>
          <w:color w:val="666666"/>
          <w:sz w:val="15"/>
          <w:szCs w:val="15"/>
          <w:highlight w:val="yellow"/>
        </w:rPr>
        <w:t>外置型</w:t>
      </w:r>
      <w:r>
        <w:rPr>
          <w:rFonts w:ascii="Arial" w:hAnsi="Arial" w:cs="Arial"/>
          <w:color w:val="666666"/>
          <w:sz w:val="15"/>
          <w:szCs w:val="15"/>
        </w:rPr>
        <w:t>：</w:t>
      </w:r>
      <w:r>
        <w:rPr>
          <w:rStyle w:val="HTML"/>
          <w:color w:val="666666"/>
        </w:rPr>
        <w:t>TopologyBuilder</w:t>
      </w:r>
      <w:r>
        <w:rPr>
          <w:rStyle w:val="apple-converted-space"/>
          <w:rFonts w:ascii="Arial" w:hAnsi="Arial" w:cs="Arial"/>
          <w:color w:val="666666"/>
          <w:sz w:val="15"/>
          <w:szCs w:val="15"/>
        </w:rPr>
        <w:t> </w:t>
      </w:r>
      <w:r>
        <w:rPr>
          <w:rFonts w:ascii="Arial" w:hAnsi="Arial" w:cs="Arial"/>
          <w:color w:val="666666"/>
          <w:sz w:val="15"/>
          <w:szCs w:val="15"/>
        </w:rPr>
        <w:t>中的</w:t>
      </w:r>
      <w:r>
        <w:rPr>
          <w:rStyle w:val="apple-converted-space"/>
          <w:rFonts w:ascii="Arial" w:hAnsi="Arial" w:cs="Arial"/>
          <w:color w:val="666666"/>
          <w:sz w:val="15"/>
          <w:szCs w:val="15"/>
        </w:rPr>
        <w:t> </w:t>
      </w:r>
      <w:r>
        <w:rPr>
          <w:rStyle w:val="HTML"/>
          <w:color w:val="666666"/>
        </w:rPr>
        <w:t>setSpout</w:t>
      </w:r>
      <w:r>
        <w:rPr>
          <w:rStyle w:val="apple-converted-space"/>
          <w:rFonts w:ascii="Arial" w:hAnsi="Arial" w:cs="Arial"/>
          <w:color w:val="666666"/>
          <w:sz w:val="15"/>
          <w:szCs w:val="15"/>
        </w:rPr>
        <w:t> </w:t>
      </w:r>
      <w:r>
        <w:rPr>
          <w:rFonts w:ascii="Arial" w:hAnsi="Arial" w:cs="Arial"/>
          <w:color w:val="666666"/>
          <w:sz w:val="15"/>
          <w:szCs w:val="15"/>
        </w:rPr>
        <w:t>与</w:t>
      </w:r>
      <w:r>
        <w:rPr>
          <w:rStyle w:val="apple-converted-space"/>
          <w:rFonts w:ascii="Arial" w:hAnsi="Arial" w:cs="Arial"/>
          <w:color w:val="666666"/>
          <w:sz w:val="15"/>
          <w:szCs w:val="15"/>
        </w:rPr>
        <w:t> </w:t>
      </w:r>
      <w:r>
        <w:rPr>
          <w:rStyle w:val="HTML"/>
          <w:color w:val="666666"/>
        </w:rPr>
        <w:t>setBolt</w:t>
      </w:r>
      <w:r>
        <w:rPr>
          <w:rStyle w:val="apple-converted-space"/>
          <w:rFonts w:ascii="Arial" w:hAnsi="Arial" w:cs="Arial"/>
          <w:color w:val="666666"/>
          <w:sz w:val="15"/>
          <w:szCs w:val="15"/>
        </w:rPr>
        <w:t> </w:t>
      </w:r>
      <w:r>
        <w:rPr>
          <w:rFonts w:ascii="Arial" w:hAnsi="Arial" w:cs="Arial"/>
          <w:color w:val="666666"/>
          <w:sz w:val="15"/>
          <w:szCs w:val="15"/>
        </w:rPr>
        <w:t>方法会返回一个带有</w:t>
      </w:r>
      <w:r>
        <w:rPr>
          <w:rStyle w:val="apple-converted-space"/>
          <w:rFonts w:ascii="Arial" w:hAnsi="Arial" w:cs="Arial"/>
          <w:color w:val="666666"/>
          <w:sz w:val="15"/>
          <w:szCs w:val="15"/>
        </w:rPr>
        <w:t> </w:t>
      </w:r>
      <w:r>
        <w:rPr>
          <w:rStyle w:val="HTML"/>
          <w:color w:val="666666"/>
        </w:rPr>
        <w:t>addConfiguration</w:t>
      </w:r>
      <w:r>
        <w:rPr>
          <w:rStyle w:val="apple-converted-space"/>
          <w:rFonts w:ascii="Arial" w:hAnsi="Arial" w:cs="Arial"/>
          <w:color w:val="666666"/>
          <w:sz w:val="15"/>
          <w:szCs w:val="15"/>
        </w:rPr>
        <w:t> </w:t>
      </w:r>
      <w:r>
        <w:rPr>
          <w:rFonts w:ascii="Arial" w:hAnsi="Arial" w:cs="Arial"/>
          <w:color w:val="666666"/>
          <w:sz w:val="15"/>
          <w:szCs w:val="15"/>
        </w:rPr>
        <w:t>方法的</w:t>
      </w:r>
      <w:r>
        <w:rPr>
          <w:rStyle w:val="HTML"/>
          <w:color w:val="666666"/>
        </w:rPr>
        <w:t>ComponentConfigurationDeclarer</w:t>
      </w:r>
      <w:r>
        <w:rPr>
          <w:rStyle w:val="apple-converted-space"/>
          <w:rFonts w:ascii="Arial" w:hAnsi="Arial" w:cs="Arial"/>
          <w:color w:val="666666"/>
          <w:sz w:val="15"/>
          <w:szCs w:val="15"/>
        </w:rPr>
        <w:t> </w:t>
      </w:r>
      <w:r>
        <w:rPr>
          <w:rFonts w:ascii="Arial" w:hAnsi="Arial" w:cs="Arial"/>
          <w:color w:val="666666"/>
          <w:sz w:val="15"/>
          <w:szCs w:val="15"/>
        </w:rPr>
        <w:t>对象，通过</w:t>
      </w:r>
      <w:r>
        <w:rPr>
          <w:rStyle w:val="apple-converted-space"/>
          <w:rFonts w:ascii="Arial" w:hAnsi="Arial" w:cs="Arial"/>
          <w:color w:val="666666"/>
          <w:sz w:val="15"/>
          <w:szCs w:val="15"/>
        </w:rPr>
        <w:t> </w:t>
      </w:r>
      <w:r>
        <w:rPr>
          <w:rStyle w:val="HTML"/>
          <w:color w:val="666666"/>
        </w:rPr>
        <w:t>addConfiguration</w:t>
      </w:r>
      <w:r>
        <w:rPr>
          <w:rStyle w:val="apple-converted-space"/>
          <w:rFonts w:ascii="Arial" w:hAnsi="Arial" w:cs="Arial"/>
          <w:color w:val="666666"/>
          <w:sz w:val="15"/>
          <w:szCs w:val="15"/>
        </w:rPr>
        <w:t> </w:t>
      </w:r>
      <w:r>
        <w:rPr>
          <w:rFonts w:ascii="Arial" w:hAnsi="Arial" w:cs="Arial"/>
          <w:color w:val="666666"/>
          <w:sz w:val="15"/>
          <w:szCs w:val="15"/>
        </w:rPr>
        <w:t>方法就可以覆写对应组件的配置项（同时也可以添加自定义的配置信息</w:t>
      </w:r>
      <w:r>
        <w:rPr>
          <w:rFonts w:ascii="Arial" w:hAnsi="Arial" w:cs="Arial"/>
          <w:color w:val="666666"/>
          <w:sz w:val="15"/>
          <w:szCs w:val="15"/>
        </w:rPr>
        <w:t>——</w:t>
      </w:r>
      <w:r>
        <w:rPr>
          <w:rFonts w:ascii="Arial" w:hAnsi="Arial" w:cs="Arial"/>
          <w:color w:val="666666"/>
          <w:sz w:val="15"/>
          <w:szCs w:val="15"/>
        </w:rPr>
        <w:t>译者注）。</w:t>
      </w:r>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配置信息的优先级依次为：</w:t>
      </w:r>
      <w:r w:rsidRPr="00F31724">
        <w:rPr>
          <w:rFonts w:ascii="Arial" w:hAnsi="Arial" w:cs="Arial"/>
          <w:color w:val="666666"/>
          <w:sz w:val="15"/>
          <w:szCs w:val="15"/>
          <w:highlight w:val="yellow"/>
        </w:rPr>
        <w:t xml:space="preserve">defaults.yaml &lt; storm.yaml &lt; </w:t>
      </w:r>
      <w:r w:rsidRPr="00F31724">
        <w:rPr>
          <w:rFonts w:ascii="Arial" w:hAnsi="Arial" w:cs="Arial"/>
          <w:color w:val="666666"/>
          <w:sz w:val="15"/>
          <w:szCs w:val="15"/>
          <w:highlight w:val="yellow"/>
        </w:rPr>
        <w:t>拓扑配置</w:t>
      </w:r>
      <w:r w:rsidRPr="00F31724">
        <w:rPr>
          <w:rFonts w:ascii="Arial" w:hAnsi="Arial" w:cs="Arial"/>
          <w:color w:val="666666"/>
          <w:sz w:val="15"/>
          <w:szCs w:val="15"/>
          <w:highlight w:val="yellow"/>
        </w:rPr>
        <w:t xml:space="preserve"> &lt; </w:t>
      </w:r>
      <w:r w:rsidRPr="00F31724">
        <w:rPr>
          <w:rFonts w:ascii="Arial" w:hAnsi="Arial" w:cs="Arial"/>
          <w:color w:val="666666"/>
          <w:sz w:val="15"/>
          <w:szCs w:val="15"/>
          <w:highlight w:val="yellow"/>
        </w:rPr>
        <w:t>内置型组件信息配置</w:t>
      </w:r>
      <w:r w:rsidRPr="00F31724">
        <w:rPr>
          <w:rFonts w:ascii="Arial" w:hAnsi="Arial" w:cs="Arial"/>
          <w:color w:val="666666"/>
          <w:sz w:val="15"/>
          <w:szCs w:val="15"/>
          <w:highlight w:val="yellow"/>
        </w:rPr>
        <w:t xml:space="preserve"> &lt; </w:t>
      </w:r>
      <w:r w:rsidRPr="00F31724">
        <w:rPr>
          <w:rFonts w:ascii="Arial" w:hAnsi="Arial" w:cs="Arial"/>
          <w:color w:val="666666"/>
          <w:sz w:val="15"/>
          <w:szCs w:val="15"/>
          <w:highlight w:val="yellow"/>
        </w:rPr>
        <w:t>外置型组件信息配置</w:t>
      </w:r>
      <w:r>
        <w:rPr>
          <w:rFonts w:ascii="Arial" w:hAnsi="Arial" w:cs="Arial"/>
          <w:color w:val="666666"/>
          <w:sz w:val="15"/>
          <w:szCs w:val="15"/>
        </w:rPr>
        <w:t>。</w:t>
      </w:r>
    </w:p>
    <w:p w:rsidR="00E9745A" w:rsidRDefault="00E9745A" w:rsidP="00E9745A">
      <w:pPr>
        <w:pStyle w:val="a6"/>
        <w:shd w:val="clear" w:color="auto" w:fill="FFFFFF"/>
        <w:spacing w:before="0" w:beforeAutospacing="0" w:after="240" w:afterAutospacing="0" w:line="376" w:lineRule="atLeast"/>
        <w:rPr>
          <w:rFonts w:ascii="Arial" w:hAnsi="Arial" w:cs="Arial"/>
          <w:color w:val="666666"/>
          <w:sz w:val="15"/>
          <w:szCs w:val="15"/>
        </w:rPr>
      </w:pPr>
      <w:r>
        <w:rPr>
          <w:rStyle w:val="a9"/>
          <w:rFonts w:ascii="Arial" w:hAnsi="Arial" w:cs="Arial"/>
          <w:color w:val="666666"/>
          <w:sz w:val="15"/>
          <w:szCs w:val="15"/>
        </w:rPr>
        <w:t>相关资料</w:t>
      </w:r>
    </w:p>
    <w:p w:rsidR="00E9745A" w:rsidRDefault="00E9745A" w:rsidP="00E9745A">
      <w:pPr>
        <w:widowControl/>
        <w:numPr>
          <w:ilvl w:val="0"/>
          <w:numId w:val="16"/>
        </w:numPr>
        <w:shd w:val="clear" w:color="auto" w:fill="FFFFFF"/>
        <w:spacing w:line="301" w:lineRule="atLeast"/>
        <w:ind w:left="0"/>
        <w:jc w:val="left"/>
        <w:rPr>
          <w:rFonts w:ascii="Arial" w:hAnsi="Arial" w:cs="Arial"/>
          <w:color w:val="666666"/>
          <w:sz w:val="15"/>
          <w:szCs w:val="15"/>
        </w:rPr>
      </w:pPr>
      <w:hyperlink r:id="rId82" w:history="1">
        <w:r>
          <w:rPr>
            <w:rStyle w:val="a5"/>
            <w:rFonts w:ascii="Arial" w:hAnsi="Arial" w:cs="Arial"/>
            <w:color w:val="00A19E"/>
            <w:sz w:val="15"/>
            <w:szCs w:val="15"/>
          </w:rPr>
          <w:t>Config</w:t>
        </w:r>
      </w:hyperlink>
      <w:r>
        <w:rPr>
          <w:rFonts w:ascii="Arial" w:hAnsi="Arial" w:cs="Arial"/>
          <w:color w:val="666666"/>
          <w:sz w:val="15"/>
          <w:szCs w:val="15"/>
        </w:rPr>
        <w:t>：此类包含所有可配置项的列表，对于创建拓扑配置信息很有帮助</w:t>
      </w:r>
    </w:p>
    <w:p w:rsidR="00E9745A" w:rsidRDefault="00E9745A" w:rsidP="00E9745A">
      <w:pPr>
        <w:widowControl/>
        <w:numPr>
          <w:ilvl w:val="0"/>
          <w:numId w:val="16"/>
        </w:numPr>
        <w:shd w:val="clear" w:color="auto" w:fill="FFFFFF"/>
        <w:spacing w:line="301" w:lineRule="atLeast"/>
        <w:ind w:left="0"/>
        <w:jc w:val="left"/>
        <w:rPr>
          <w:rFonts w:ascii="Arial" w:hAnsi="Arial" w:cs="Arial"/>
          <w:color w:val="666666"/>
          <w:sz w:val="15"/>
          <w:szCs w:val="15"/>
        </w:rPr>
      </w:pPr>
      <w:hyperlink r:id="rId83" w:history="1">
        <w:r>
          <w:rPr>
            <w:rStyle w:val="a5"/>
            <w:rFonts w:ascii="Arial" w:hAnsi="Arial" w:cs="Arial"/>
            <w:color w:val="00A19E"/>
            <w:sz w:val="15"/>
            <w:szCs w:val="15"/>
          </w:rPr>
          <w:t>defaults.yaml</w:t>
        </w:r>
      </w:hyperlink>
      <w:r>
        <w:rPr>
          <w:rFonts w:ascii="Arial" w:hAnsi="Arial" w:cs="Arial"/>
          <w:color w:val="666666"/>
          <w:sz w:val="15"/>
          <w:szCs w:val="15"/>
        </w:rPr>
        <w:t>：所有配置项的默认值</w:t>
      </w:r>
    </w:p>
    <w:p w:rsidR="00E9745A" w:rsidRDefault="00E9745A" w:rsidP="00E9745A">
      <w:pPr>
        <w:widowControl/>
        <w:numPr>
          <w:ilvl w:val="0"/>
          <w:numId w:val="16"/>
        </w:numPr>
        <w:shd w:val="clear" w:color="auto" w:fill="FFFFFF"/>
        <w:spacing w:line="301" w:lineRule="atLeast"/>
        <w:ind w:left="0"/>
        <w:jc w:val="left"/>
        <w:rPr>
          <w:rFonts w:ascii="Arial" w:hAnsi="Arial" w:cs="Arial"/>
          <w:color w:val="666666"/>
          <w:sz w:val="15"/>
          <w:szCs w:val="15"/>
        </w:rPr>
      </w:pPr>
      <w:hyperlink r:id="rId84" w:tgtFrame="_blank" w:history="1">
        <w:r>
          <w:rPr>
            <w:rStyle w:val="a5"/>
            <w:rFonts w:ascii="Arial" w:hAnsi="Arial" w:cs="Arial"/>
            <w:color w:val="00A19E"/>
            <w:sz w:val="15"/>
            <w:szCs w:val="15"/>
          </w:rPr>
          <w:t>配置</w:t>
        </w:r>
        <w:r>
          <w:rPr>
            <w:rStyle w:val="a5"/>
            <w:rFonts w:ascii="Arial" w:hAnsi="Arial" w:cs="Arial"/>
            <w:color w:val="00A19E"/>
            <w:sz w:val="15"/>
            <w:szCs w:val="15"/>
          </w:rPr>
          <w:t xml:space="preserve"> Storm </w:t>
        </w:r>
        <w:r>
          <w:rPr>
            <w:rStyle w:val="a5"/>
            <w:rFonts w:ascii="Arial" w:hAnsi="Arial" w:cs="Arial"/>
            <w:color w:val="00A19E"/>
            <w:sz w:val="15"/>
            <w:szCs w:val="15"/>
          </w:rPr>
          <w:t>集群</w:t>
        </w:r>
      </w:hyperlink>
      <w:r>
        <w:rPr>
          <w:rFonts w:ascii="Arial" w:hAnsi="Arial" w:cs="Arial"/>
          <w:color w:val="666666"/>
          <w:sz w:val="15"/>
          <w:szCs w:val="15"/>
        </w:rPr>
        <w:t>：说明了如何创建、配置一个</w:t>
      </w:r>
      <w:r>
        <w:rPr>
          <w:rFonts w:ascii="Arial" w:hAnsi="Arial" w:cs="Arial"/>
          <w:color w:val="666666"/>
          <w:sz w:val="15"/>
          <w:szCs w:val="15"/>
        </w:rPr>
        <w:t xml:space="preserve"> Storm </w:t>
      </w:r>
      <w:r>
        <w:rPr>
          <w:rFonts w:ascii="Arial" w:hAnsi="Arial" w:cs="Arial"/>
          <w:color w:val="666666"/>
          <w:sz w:val="15"/>
          <w:szCs w:val="15"/>
        </w:rPr>
        <w:t>集群</w:t>
      </w:r>
    </w:p>
    <w:p w:rsidR="00E9745A" w:rsidRDefault="00E9745A" w:rsidP="00E9745A">
      <w:pPr>
        <w:widowControl/>
        <w:numPr>
          <w:ilvl w:val="0"/>
          <w:numId w:val="16"/>
        </w:numPr>
        <w:shd w:val="clear" w:color="auto" w:fill="FFFFFF"/>
        <w:spacing w:line="301" w:lineRule="atLeast"/>
        <w:ind w:left="0"/>
        <w:jc w:val="left"/>
        <w:rPr>
          <w:rFonts w:ascii="Arial" w:hAnsi="Arial" w:cs="Arial"/>
          <w:color w:val="666666"/>
          <w:sz w:val="15"/>
          <w:szCs w:val="15"/>
        </w:rPr>
      </w:pPr>
      <w:hyperlink r:id="rId85" w:tgtFrame="_blank" w:history="1">
        <w:r>
          <w:rPr>
            <w:rStyle w:val="a5"/>
            <w:rFonts w:ascii="Arial" w:hAnsi="Arial" w:cs="Arial"/>
            <w:color w:val="00A19E"/>
            <w:sz w:val="15"/>
            <w:szCs w:val="15"/>
          </w:rPr>
          <w:t>在生产环境中运行拓扑</w:t>
        </w:r>
      </w:hyperlink>
      <w:r>
        <w:rPr>
          <w:rFonts w:ascii="Arial" w:hAnsi="Arial" w:cs="Arial"/>
          <w:color w:val="666666"/>
          <w:sz w:val="15"/>
          <w:szCs w:val="15"/>
        </w:rPr>
        <w:t>：列出了在集群中运行拓扑的一些有用的配置项</w:t>
      </w:r>
    </w:p>
    <w:p w:rsidR="00E9745A" w:rsidRDefault="00E9745A" w:rsidP="00E9745A">
      <w:pPr>
        <w:widowControl/>
        <w:numPr>
          <w:ilvl w:val="0"/>
          <w:numId w:val="16"/>
        </w:numPr>
        <w:shd w:val="clear" w:color="auto" w:fill="FFFFFF"/>
        <w:spacing w:line="301" w:lineRule="atLeast"/>
        <w:ind w:left="0"/>
        <w:jc w:val="left"/>
        <w:rPr>
          <w:rFonts w:ascii="Arial" w:hAnsi="Arial" w:cs="Arial"/>
          <w:color w:val="666666"/>
          <w:sz w:val="15"/>
          <w:szCs w:val="15"/>
        </w:rPr>
      </w:pPr>
      <w:hyperlink r:id="rId86" w:tgtFrame="_blank" w:history="1">
        <w:r>
          <w:rPr>
            <w:rStyle w:val="a5"/>
            <w:rFonts w:ascii="Arial" w:hAnsi="Arial" w:cs="Arial"/>
            <w:color w:val="00A19E"/>
            <w:sz w:val="15"/>
            <w:szCs w:val="15"/>
          </w:rPr>
          <w:t>本地模式</w:t>
        </w:r>
      </w:hyperlink>
      <w:r>
        <w:rPr>
          <w:rFonts w:ascii="Arial" w:hAnsi="Arial" w:cs="Arial"/>
          <w:color w:val="666666"/>
          <w:sz w:val="15"/>
          <w:szCs w:val="15"/>
        </w:rPr>
        <w:t>：列出了使用本地模式时比较有用的配置项</w:t>
      </w:r>
    </w:p>
    <w:p w:rsidR="00F048A6" w:rsidRDefault="00F048A6">
      <w:pPr>
        <w:widowControl/>
        <w:jc w:val="left"/>
      </w:pPr>
      <w:r>
        <w:br w:type="page"/>
      </w:r>
    </w:p>
    <w:p w:rsidR="00F048A6" w:rsidRPr="00F048A6" w:rsidRDefault="00F048A6" w:rsidP="00F048A6">
      <w:pPr>
        <w:pStyle w:val="1"/>
        <w:spacing w:before="0" w:beforeAutospacing="0" w:after="150" w:afterAutospacing="0" w:line="672" w:lineRule="atLeast"/>
        <w:rPr>
          <w:rFonts w:ascii="Arial" w:hAnsi="Arial" w:cs="Arial"/>
          <w:color w:val="666666"/>
          <w:sz w:val="44"/>
          <w:szCs w:val="44"/>
        </w:rPr>
      </w:pPr>
      <w:r w:rsidRPr="00F048A6">
        <w:rPr>
          <w:rFonts w:ascii="Arial" w:hAnsi="Arial" w:cs="Arial"/>
          <w:color w:val="666666"/>
          <w:sz w:val="44"/>
          <w:szCs w:val="44"/>
        </w:rPr>
        <w:lastRenderedPageBreak/>
        <w:t xml:space="preserve">Apache Storm </w:t>
      </w:r>
      <w:r w:rsidRPr="00F048A6">
        <w:rPr>
          <w:rFonts w:ascii="Arial" w:hAnsi="Arial" w:cs="Arial"/>
          <w:color w:val="666666"/>
          <w:sz w:val="44"/>
          <w:szCs w:val="44"/>
        </w:rPr>
        <w:t>官方文档</w:t>
      </w:r>
      <w:r w:rsidRPr="00F048A6">
        <w:rPr>
          <w:rFonts w:ascii="Arial" w:hAnsi="Arial" w:cs="Arial"/>
          <w:color w:val="666666"/>
          <w:sz w:val="44"/>
          <w:szCs w:val="44"/>
        </w:rPr>
        <w:t xml:space="preserve"> —— </w:t>
      </w:r>
      <w:r w:rsidRPr="00F048A6">
        <w:rPr>
          <w:rFonts w:ascii="Arial" w:hAnsi="Arial" w:cs="Arial"/>
          <w:color w:val="666666"/>
          <w:sz w:val="44"/>
          <w:szCs w:val="44"/>
        </w:rPr>
        <w:t>消息的可靠性保障</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hyperlink r:id="rId87" w:tgtFrame="_blank" w:history="1">
        <w:r>
          <w:rPr>
            <w:rStyle w:val="a5"/>
            <w:rFonts w:ascii="Arial" w:hAnsi="Arial" w:cs="Arial"/>
            <w:color w:val="00A19E"/>
            <w:sz w:val="15"/>
            <w:szCs w:val="15"/>
          </w:rPr>
          <w:t>原文链接</w:t>
        </w:r>
      </w:hyperlink>
      <w:r>
        <w:rPr>
          <w:rFonts w:ascii="Arial" w:hAnsi="Arial" w:cs="Arial"/>
          <w:color w:val="666666"/>
          <w:sz w:val="15"/>
          <w:szCs w:val="15"/>
        </w:rPr>
        <w:t xml:space="preserve">    </w:t>
      </w:r>
      <w:r>
        <w:rPr>
          <w:rFonts w:ascii="Arial" w:hAnsi="Arial" w:cs="Arial"/>
          <w:color w:val="666666"/>
          <w:sz w:val="15"/>
          <w:szCs w:val="15"/>
        </w:rPr>
        <w:t>译者：</w:t>
      </w:r>
      <w:hyperlink r:id="rId88" w:tgtFrame="_blank" w:history="1">
        <w:r>
          <w:rPr>
            <w:rStyle w:val="a5"/>
            <w:rFonts w:ascii="Arial" w:hAnsi="Arial" w:cs="Arial"/>
            <w:color w:val="00A19E"/>
            <w:sz w:val="15"/>
            <w:szCs w:val="15"/>
          </w:rPr>
          <w:t>魏勇</w:t>
        </w:r>
      </w:hyperlink>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能够保证每一个由</w:t>
      </w:r>
      <w:r>
        <w:rPr>
          <w:rFonts w:ascii="Arial" w:hAnsi="Arial" w:cs="Arial"/>
          <w:color w:val="666666"/>
          <w:sz w:val="15"/>
          <w:szCs w:val="15"/>
        </w:rPr>
        <w:t xml:space="preserve"> Spout </w:t>
      </w:r>
      <w:r>
        <w:rPr>
          <w:rFonts w:ascii="Arial" w:hAnsi="Arial" w:cs="Arial"/>
          <w:color w:val="666666"/>
          <w:sz w:val="15"/>
          <w:szCs w:val="15"/>
        </w:rPr>
        <w:t>发送的消息都能够得到完整地处理。本文详细解释了</w:t>
      </w:r>
      <w:r>
        <w:rPr>
          <w:rFonts w:ascii="Arial" w:hAnsi="Arial" w:cs="Arial"/>
          <w:color w:val="666666"/>
          <w:sz w:val="15"/>
          <w:szCs w:val="15"/>
        </w:rPr>
        <w:t xml:space="preserve"> Storm </w:t>
      </w:r>
      <w:r>
        <w:rPr>
          <w:rFonts w:ascii="Arial" w:hAnsi="Arial" w:cs="Arial"/>
          <w:color w:val="666666"/>
          <w:sz w:val="15"/>
          <w:szCs w:val="15"/>
        </w:rPr>
        <w:t>如何实现这种保障机制，以及作为用户如何使用好</w:t>
      </w:r>
      <w:r>
        <w:rPr>
          <w:rFonts w:ascii="Arial" w:hAnsi="Arial" w:cs="Arial"/>
          <w:color w:val="666666"/>
          <w:sz w:val="15"/>
          <w:szCs w:val="15"/>
        </w:rPr>
        <w:t xml:space="preserve"> Storm </w:t>
      </w:r>
      <w:r>
        <w:rPr>
          <w:rFonts w:ascii="Arial" w:hAnsi="Arial" w:cs="Arial"/>
          <w:color w:val="666666"/>
          <w:sz w:val="15"/>
          <w:szCs w:val="15"/>
        </w:rPr>
        <w:t>的可靠性机制。</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消息的</w:t>
      </w:r>
      <w:r>
        <w:rPr>
          <w:rFonts w:ascii="Arial" w:hAnsi="Arial" w:cs="Arial"/>
          <w:color w:val="666666"/>
        </w:rPr>
        <w:t>“</w:t>
      </w:r>
      <w:r>
        <w:rPr>
          <w:rFonts w:ascii="Arial" w:hAnsi="Arial" w:cs="Arial"/>
          <w:color w:val="666666"/>
        </w:rPr>
        <w:t>完整性处理</w:t>
      </w:r>
      <w:r>
        <w:rPr>
          <w:rFonts w:ascii="Arial" w:hAnsi="Arial" w:cs="Arial"/>
          <w:color w:val="666666"/>
        </w:rPr>
        <w:t>”</w:t>
      </w:r>
      <w:r>
        <w:rPr>
          <w:rFonts w:ascii="Arial" w:hAnsi="Arial" w:cs="Arial"/>
          <w:color w:val="666666"/>
        </w:rPr>
        <w:t>是什么意思</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一个从</w:t>
      </w:r>
      <w:r>
        <w:rPr>
          <w:rFonts w:ascii="Arial" w:hAnsi="Arial" w:cs="Arial"/>
          <w:color w:val="666666"/>
          <w:sz w:val="15"/>
          <w:szCs w:val="15"/>
        </w:rPr>
        <w:t xml:space="preserve"> spout </w:t>
      </w:r>
      <w:r>
        <w:rPr>
          <w:rFonts w:ascii="Arial" w:hAnsi="Arial" w:cs="Arial"/>
          <w:color w:val="666666"/>
          <w:sz w:val="15"/>
          <w:szCs w:val="15"/>
        </w:rPr>
        <w:t>中发送出的</w:t>
      </w:r>
      <w:r>
        <w:rPr>
          <w:rFonts w:ascii="Arial" w:hAnsi="Arial" w:cs="Arial"/>
          <w:color w:val="666666"/>
          <w:sz w:val="15"/>
          <w:szCs w:val="15"/>
        </w:rPr>
        <w:t xml:space="preserve"> tuple </w:t>
      </w:r>
      <w:r>
        <w:rPr>
          <w:rFonts w:ascii="Arial" w:hAnsi="Arial" w:cs="Arial"/>
          <w:color w:val="666666"/>
          <w:sz w:val="15"/>
          <w:szCs w:val="15"/>
        </w:rPr>
        <w:t>会产生上千个基于它创建的</w:t>
      </w:r>
      <w:r>
        <w:rPr>
          <w:rFonts w:ascii="Arial" w:hAnsi="Arial" w:cs="Arial"/>
          <w:color w:val="666666"/>
          <w:sz w:val="15"/>
          <w:szCs w:val="15"/>
        </w:rPr>
        <w:t xml:space="preserve"> tuples</w:t>
      </w:r>
      <w:r>
        <w:rPr>
          <w:rFonts w:ascii="Arial" w:hAnsi="Arial" w:cs="Arial"/>
          <w:color w:val="666666"/>
          <w:sz w:val="15"/>
          <w:szCs w:val="15"/>
        </w:rPr>
        <w:t>。例如，有这样一个</w:t>
      </w:r>
      <w:r>
        <w:rPr>
          <w:rFonts w:ascii="Arial" w:hAnsi="Arial" w:cs="Arial"/>
          <w:color w:val="666666"/>
          <w:sz w:val="15"/>
          <w:szCs w:val="15"/>
        </w:rPr>
        <w:t xml:space="preserve"> word-count </w:t>
      </w:r>
      <w:r>
        <w:rPr>
          <w:rFonts w:ascii="Arial" w:hAnsi="Arial" w:cs="Arial"/>
          <w:color w:val="666666"/>
          <w:sz w:val="15"/>
          <w:szCs w:val="15"/>
        </w:rPr>
        <w:t>拓扑：</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rStyle w:val="pl-smi"/>
          <w:color w:val="666666"/>
        </w:rPr>
        <w:t>TopologyBuilder</w:t>
      </w:r>
      <w:r>
        <w:rPr>
          <w:color w:val="666666"/>
        </w:rPr>
        <w:t xml:space="preserve"> builder </w:t>
      </w:r>
      <w:r>
        <w:rPr>
          <w:rStyle w:val="pl-k"/>
          <w:color w:val="666666"/>
        </w:rPr>
        <w:t>=</w:t>
      </w:r>
      <w:r>
        <w:rPr>
          <w:color w:val="666666"/>
        </w:rPr>
        <w:t xml:space="preserve"> </w:t>
      </w:r>
      <w:r>
        <w:rPr>
          <w:rStyle w:val="pl-k"/>
          <w:color w:val="666666"/>
        </w:rPr>
        <w:t>new</w:t>
      </w:r>
      <w:r>
        <w:rPr>
          <w:color w:val="666666"/>
        </w:rPr>
        <w:t xml:space="preserve"> </w:t>
      </w:r>
      <w:r>
        <w:rPr>
          <w:rStyle w:val="pl-smi"/>
          <w:color w:val="666666"/>
        </w:rPr>
        <w:t>TopologyBuilder</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builder</w:t>
      </w:r>
      <w:r>
        <w:rPr>
          <w:rStyle w:val="pl-k"/>
          <w:color w:val="666666"/>
        </w:rPr>
        <w:t>.</w:t>
      </w:r>
      <w:r>
        <w:rPr>
          <w:color w:val="666666"/>
        </w:rPr>
        <w:t>setSpout(</w:t>
      </w:r>
      <w:r>
        <w:rPr>
          <w:rStyle w:val="pl-pds"/>
          <w:color w:val="666666"/>
        </w:rPr>
        <w:t>"</w:t>
      </w:r>
      <w:r>
        <w:rPr>
          <w:rStyle w:val="pl-s"/>
          <w:color w:val="666666"/>
        </w:rPr>
        <w:t>sentences</w:t>
      </w:r>
      <w:r>
        <w:rPr>
          <w:rStyle w:val="pl-pds"/>
          <w:color w:val="666666"/>
        </w:rPr>
        <w:t>"</w:t>
      </w:r>
      <w:r>
        <w:rPr>
          <w:color w:val="666666"/>
        </w:rPr>
        <w:t xml:space="preserve">, </w:t>
      </w:r>
      <w:r>
        <w:rPr>
          <w:rStyle w:val="pl-k"/>
          <w:color w:val="666666"/>
        </w:rPr>
        <w:t>new</w:t>
      </w:r>
      <w:r>
        <w:rPr>
          <w:color w:val="666666"/>
        </w:rPr>
        <w:t xml:space="preserve"> </w:t>
      </w:r>
      <w:r>
        <w:rPr>
          <w:rStyle w:val="pl-smi"/>
          <w:color w:val="666666"/>
        </w:rPr>
        <w:t>KestrelSpout</w:t>
      </w:r>
      <w:r>
        <w:rPr>
          <w:color w:val="666666"/>
        </w:rPr>
        <w:t>(</w:t>
      </w:r>
      <w:r>
        <w:rPr>
          <w:rStyle w:val="pl-pds"/>
          <w:color w:val="666666"/>
        </w:rPr>
        <w:t>"</w:t>
      </w:r>
      <w:r>
        <w:rPr>
          <w:rStyle w:val="pl-s"/>
          <w:color w:val="666666"/>
        </w:rPr>
        <w:t>kestrel.backtype.com</w:t>
      </w:r>
      <w:r>
        <w:rPr>
          <w:rStyle w:val="pl-pds"/>
          <w:color w:val="666666"/>
        </w:rPr>
        <w: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c1"/>
          <w:color w:val="666666"/>
        </w:rPr>
        <w:t>22133</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pds"/>
          <w:color w:val="666666"/>
        </w:rPr>
        <w:t>"</w:t>
      </w:r>
      <w:r>
        <w:rPr>
          <w:rStyle w:val="pl-s"/>
          <w:color w:val="666666"/>
        </w:rPr>
        <w:t>sentence_queue</w:t>
      </w:r>
      <w:r>
        <w:rPr>
          <w:rStyle w:val="pl-pds"/>
          <w:color w:val="666666"/>
        </w:rPr>
        <w: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new</w:t>
      </w:r>
      <w:r>
        <w:rPr>
          <w:color w:val="666666"/>
        </w:rPr>
        <w:t xml:space="preserve"> </w:t>
      </w:r>
      <w:r>
        <w:rPr>
          <w:rStyle w:val="pl-smi"/>
          <w:color w:val="666666"/>
        </w:rPr>
        <w:t>StringScheme</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builder</w:t>
      </w:r>
      <w:r>
        <w:rPr>
          <w:rStyle w:val="pl-k"/>
          <w:color w:val="666666"/>
        </w:rPr>
        <w:t>.</w:t>
      </w:r>
      <w:r>
        <w:rPr>
          <w:color w:val="666666"/>
        </w:rPr>
        <w:t>setBolt(</w:t>
      </w:r>
      <w:r>
        <w:rPr>
          <w:rStyle w:val="pl-pds"/>
          <w:color w:val="666666"/>
        </w:rPr>
        <w:t>"</w:t>
      </w:r>
      <w:r>
        <w:rPr>
          <w:rStyle w:val="pl-s"/>
          <w:color w:val="666666"/>
        </w:rPr>
        <w:t>split</w:t>
      </w:r>
      <w:r>
        <w:rPr>
          <w:rStyle w:val="pl-pds"/>
          <w:color w:val="666666"/>
        </w:rPr>
        <w:t>"</w:t>
      </w:r>
      <w:r>
        <w:rPr>
          <w:color w:val="666666"/>
        </w:rPr>
        <w:t xml:space="preserve">, </w:t>
      </w:r>
      <w:r>
        <w:rPr>
          <w:rStyle w:val="pl-k"/>
          <w:color w:val="666666"/>
        </w:rPr>
        <w:t>new</w:t>
      </w:r>
      <w:r>
        <w:rPr>
          <w:color w:val="666666"/>
        </w:rPr>
        <w:t xml:space="preserve"> </w:t>
      </w:r>
      <w:r>
        <w:rPr>
          <w:rStyle w:val="pl-smi"/>
          <w:color w:val="666666"/>
        </w:rPr>
        <w:t>SplitSentence</w:t>
      </w:r>
      <w:r>
        <w:rPr>
          <w:color w:val="666666"/>
        </w:rPr>
        <w:t xml:space="preserve">(), </w:t>
      </w:r>
      <w:r>
        <w:rPr>
          <w:rStyle w:val="pl-c1"/>
          <w:color w:val="666666"/>
        </w:rPr>
        <w:t>10</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.shuffleGrouping(</w:t>
      </w:r>
      <w:r>
        <w:rPr>
          <w:rStyle w:val="pl-pds"/>
          <w:color w:val="666666"/>
        </w:rPr>
        <w:t>"</w:t>
      </w:r>
      <w:r>
        <w:rPr>
          <w:rStyle w:val="pl-s"/>
          <w:color w:val="666666"/>
        </w:rPr>
        <w:t>sentences</w:t>
      </w:r>
      <w:r>
        <w:rPr>
          <w:rStyle w:val="pl-pds"/>
          <w:color w:val="666666"/>
        </w:rPr>
        <w: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builder</w:t>
      </w:r>
      <w:r>
        <w:rPr>
          <w:rStyle w:val="pl-k"/>
          <w:color w:val="666666"/>
        </w:rPr>
        <w:t>.</w:t>
      </w:r>
      <w:r>
        <w:rPr>
          <w:color w:val="666666"/>
        </w:rPr>
        <w:t>setBolt(</w:t>
      </w:r>
      <w:r>
        <w:rPr>
          <w:rStyle w:val="pl-pds"/>
          <w:color w:val="666666"/>
        </w:rPr>
        <w:t>"</w:t>
      </w:r>
      <w:r>
        <w:rPr>
          <w:rStyle w:val="pl-s"/>
          <w:color w:val="666666"/>
        </w:rPr>
        <w:t>count</w:t>
      </w:r>
      <w:r>
        <w:rPr>
          <w:rStyle w:val="pl-pds"/>
          <w:color w:val="666666"/>
        </w:rPr>
        <w:t>"</w:t>
      </w:r>
      <w:r>
        <w:rPr>
          <w:color w:val="666666"/>
        </w:rPr>
        <w:t xml:space="preserve">, </w:t>
      </w:r>
      <w:r>
        <w:rPr>
          <w:rStyle w:val="pl-k"/>
          <w:color w:val="666666"/>
        </w:rPr>
        <w:t>new</w:t>
      </w:r>
      <w:r>
        <w:rPr>
          <w:color w:val="666666"/>
        </w:rPr>
        <w:t xml:space="preserve"> </w:t>
      </w:r>
      <w:r>
        <w:rPr>
          <w:rStyle w:val="pl-smi"/>
          <w:color w:val="666666"/>
        </w:rPr>
        <w:t>WordCount</w:t>
      </w:r>
      <w:r>
        <w:rPr>
          <w:color w:val="666666"/>
        </w:rPr>
        <w:t xml:space="preserve">(), </w:t>
      </w:r>
      <w:r>
        <w:rPr>
          <w:rStyle w:val="pl-c1"/>
          <w:color w:val="666666"/>
        </w:rPr>
        <w:t>20</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.fieldsGrouping(</w:t>
      </w:r>
      <w:r>
        <w:rPr>
          <w:rStyle w:val="pl-pds"/>
          <w:color w:val="666666"/>
        </w:rPr>
        <w:t>"</w:t>
      </w:r>
      <w:r>
        <w:rPr>
          <w:rStyle w:val="pl-s"/>
          <w:color w:val="666666"/>
        </w:rPr>
        <w:t>split</w:t>
      </w:r>
      <w:r>
        <w:rPr>
          <w:rStyle w:val="pl-pds"/>
          <w:color w:val="666666"/>
        </w:rPr>
        <w:t>"</w:t>
      </w:r>
      <w:r>
        <w:rPr>
          <w:color w:val="666666"/>
        </w:rPr>
        <w:t xml:space="preserve">, </w:t>
      </w:r>
      <w:r>
        <w:rPr>
          <w:rStyle w:val="pl-k"/>
          <w:color w:val="666666"/>
        </w:rPr>
        <w:t>new</w:t>
      </w:r>
      <w:r>
        <w:rPr>
          <w:color w:val="666666"/>
        </w:rPr>
        <w:t xml:space="preserve"> </w:t>
      </w:r>
      <w:r>
        <w:rPr>
          <w:rStyle w:val="pl-smi"/>
          <w:color w:val="666666"/>
        </w:rPr>
        <w:t>Fields</w:t>
      </w:r>
      <w:r>
        <w:rPr>
          <w:color w:val="666666"/>
        </w:rPr>
        <w:t>(</w:t>
      </w:r>
      <w:r>
        <w:rPr>
          <w:rStyle w:val="pl-pds"/>
          <w:color w:val="666666"/>
        </w:rPr>
        <w:t>"</w:t>
      </w:r>
      <w:r>
        <w:rPr>
          <w:rStyle w:val="pl-s"/>
          <w:color w:val="666666"/>
        </w:rPr>
        <w:t>word</w:t>
      </w:r>
      <w:r>
        <w:rPr>
          <w:rStyle w:val="pl-pds"/>
          <w:color w:val="666666"/>
        </w:rPr>
        <w:t>"</w:t>
      </w:r>
      <w:r>
        <w:rPr>
          <w:color w:val="666666"/>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这个拓扑从一个</w:t>
      </w:r>
      <w:r>
        <w:rPr>
          <w:rFonts w:ascii="Arial" w:hAnsi="Arial" w:cs="Arial"/>
          <w:color w:val="666666"/>
          <w:sz w:val="15"/>
          <w:szCs w:val="15"/>
        </w:rPr>
        <w:t xml:space="preserve"> Kestrel </w:t>
      </w:r>
      <w:r>
        <w:rPr>
          <w:rFonts w:ascii="Arial" w:hAnsi="Arial" w:cs="Arial"/>
          <w:color w:val="666666"/>
          <w:sz w:val="15"/>
          <w:szCs w:val="15"/>
        </w:rPr>
        <w:t>队列中读取句子，然后将句子分解成若干个单词，然后将它每个单词和该单词的数量发送出去。这种情况下，从</w:t>
      </w:r>
      <w:r>
        <w:rPr>
          <w:rFonts w:ascii="Arial" w:hAnsi="Arial" w:cs="Arial"/>
          <w:color w:val="666666"/>
          <w:sz w:val="15"/>
          <w:szCs w:val="15"/>
        </w:rPr>
        <w:t xml:space="preserve"> spout </w:t>
      </w:r>
      <w:r>
        <w:rPr>
          <w:rFonts w:ascii="Arial" w:hAnsi="Arial" w:cs="Arial"/>
          <w:color w:val="666666"/>
          <w:sz w:val="15"/>
          <w:szCs w:val="15"/>
        </w:rPr>
        <w:t>中发出的</w:t>
      </w:r>
      <w:r>
        <w:rPr>
          <w:rFonts w:ascii="Arial" w:hAnsi="Arial" w:cs="Arial"/>
          <w:color w:val="666666"/>
          <w:sz w:val="15"/>
          <w:szCs w:val="15"/>
        </w:rPr>
        <w:t xml:space="preserve"> tuple </w:t>
      </w:r>
      <w:r>
        <w:rPr>
          <w:rFonts w:ascii="Arial" w:hAnsi="Arial" w:cs="Arial"/>
          <w:color w:val="666666"/>
          <w:sz w:val="15"/>
          <w:szCs w:val="15"/>
        </w:rPr>
        <w:t>就会产生很多基于它创建的新</w:t>
      </w:r>
      <w:r>
        <w:rPr>
          <w:rFonts w:ascii="Arial" w:hAnsi="Arial" w:cs="Arial"/>
          <w:color w:val="666666"/>
          <w:sz w:val="15"/>
          <w:szCs w:val="15"/>
        </w:rPr>
        <w:t xml:space="preserve"> tuple</w:t>
      </w:r>
      <w:r>
        <w:rPr>
          <w:rFonts w:ascii="Arial" w:hAnsi="Arial" w:cs="Arial"/>
          <w:color w:val="666666"/>
          <w:sz w:val="15"/>
          <w:szCs w:val="15"/>
        </w:rPr>
        <w:t>：包括句子中单词的</w:t>
      </w:r>
      <w:r>
        <w:rPr>
          <w:rFonts w:ascii="Arial" w:hAnsi="Arial" w:cs="Arial"/>
          <w:color w:val="666666"/>
          <w:sz w:val="15"/>
          <w:szCs w:val="15"/>
        </w:rPr>
        <w:t xml:space="preserve"> tuple </w:t>
      </w:r>
      <w:r>
        <w:rPr>
          <w:rFonts w:ascii="Arial" w:hAnsi="Arial" w:cs="Arial"/>
          <w:color w:val="666666"/>
          <w:sz w:val="15"/>
          <w:szCs w:val="15"/>
        </w:rPr>
        <w:t>和</w:t>
      </w:r>
      <w:r>
        <w:rPr>
          <w:rFonts w:ascii="Arial" w:hAnsi="Arial" w:cs="Arial"/>
          <w:color w:val="666666"/>
          <w:sz w:val="15"/>
          <w:szCs w:val="15"/>
        </w:rPr>
        <w:t xml:space="preserve"> </w:t>
      </w:r>
      <w:r>
        <w:rPr>
          <w:rFonts w:ascii="Arial" w:hAnsi="Arial" w:cs="Arial"/>
          <w:color w:val="666666"/>
          <w:sz w:val="15"/>
          <w:szCs w:val="15"/>
        </w:rPr>
        <w:t>每个单词的个数的</w:t>
      </w:r>
      <w:r>
        <w:rPr>
          <w:rFonts w:ascii="Arial" w:hAnsi="Arial" w:cs="Arial"/>
          <w:color w:val="666666"/>
          <w:sz w:val="15"/>
          <w:szCs w:val="15"/>
        </w:rPr>
        <w:t xml:space="preserve"> tuple</w:t>
      </w:r>
      <w:r>
        <w:rPr>
          <w:rFonts w:ascii="Arial" w:hAnsi="Arial" w:cs="Arial"/>
          <w:color w:val="666666"/>
          <w:sz w:val="15"/>
          <w:szCs w:val="15"/>
        </w:rPr>
        <w:t>。这些消息构成了这样一棵树：</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uple tree" style="width:24.2pt;height:24.2pt"/>
        </w:pic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如果这棵</w:t>
      </w:r>
      <w:r>
        <w:rPr>
          <w:rFonts w:ascii="Arial" w:hAnsi="Arial" w:cs="Arial"/>
          <w:color w:val="666666"/>
          <w:sz w:val="15"/>
          <w:szCs w:val="15"/>
        </w:rPr>
        <w:t xml:space="preserve"> tuple </w:t>
      </w:r>
      <w:r>
        <w:rPr>
          <w:rFonts w:ascii="Arial" w:hAnsi="Arial" w:cs="Arial"/>
          <w:color w:val="666666"/>
          <w:sz w:val="15"/>
          <w:szCs w:val="15"/>
        </w:rPr>
        <w:t>树发送完成，并且树中的每一条消息都得到了正确的处理，就表明发送</w:t>
      </w:r>
      <w:r>
        <w:rPr>
          <w:rFonts w:ascii="Arial" w:hAnsi="Arial" w:cs="Arial"/>
          <w:color w:val="666666"/>
          <w:sz w:val="15"/>
          <w:szCs w:val="15"/>
        </w:rPr>
        <w:t xml:space="preserve"> tuple </w:t>
      </w:r>
      <w:r>
        <w:rPr>
          <w:rFonts w:ascii="Arial" w:hAnsi="Arial" w:cs="Arial"/>
          <w:color w:val="666666"/>
          <w:sz w:val="15"/>
          <w:szCs w:val="15"/>
        </w:rPr>
        <w:t>的</w:t>
      </w:r>
      <w:r>
        <w:rPr>
          <w:rFonts w:ascii="Arial" w:hAnsi="Arial" w:cs="Arial"/>
          <w:color w:val="666666"/>
          <w:sz w:val="15"/>
          <w:szCs w:val="15"/>
        </w:rPr>
        <w:t xml:space="preserve"> spout </w:t>
      </w:r>
      <w:r>
        <w:rPr>
          <w:rFonts w:ascii="Arial" w:hAnsi="Arial" w:cs="Arial"/>
          <w:color w:val="666666"/>
          <w:sz w:val="15"/>
          <w:szCs w:val="15"/>
        </w:rPr>
        <w:t>已经得到了</w:t>
      </w:r>
      <w:r>
        <w:rPr>
          <w:rFonts w:ascii="Arial" w:hAnsi="Arial" w:cs="Arial"/>
          <w:color w:val="666666"/>
          <w:sz w:val="15"/>
          <w:szCs w:val="15"/>
        </w:rPr>
        <w:t>“</w:t>
      </w:r>
      <w:r>
        <w:rPr>
          <w:rFonts w:ascii="Arial" w:hAnsi="Arial" w:cs="Arial"/>
          <w:color w:val="666666"/>
          <w:sz w:val="15"/>
          <w:szCs w:val="15"/>
        </w:rPr>
        <w:t>完整性处理</w:t>
      </w:r>
      <w:r>
        <w:rPr>
          <w:rFonts w:ascii="Arial" w:hAnsi="Arial" w:cs="Arial"/>
          <w:color w:val="666666"/>
          <w:sz w:val="15"/>
          <w:szCs w:val="15"/>
        </w:rPr>
        <w:t>”</w:t>
      </w:r>
      <w:r>
        <w:rPr>
          <w:rFonts w:ascii="Arial" w:hAnsi="Arial" w:cs="Arial"/>
          <w:color w:val="666666"/>
          <w:sz w:val="15"/>
          <w:szCs w:val="15"/>
        </w:rPr>
        <w:t>。对应的，如果在指定的超时时间内</w:t>
      </w:r>
      <w:r>
        <w:rPr>
          <w:rFonts w:ascii="Arial" w:hAnsi="Arial" w:cs="Arial"/>
          <w:color w:val="666666"/>
          <w:sz w:val="15"/>
          <w:szCs w:val="15"/>
        </w:rPr>
        <w:t xml:space="preserve"> tuple </w:t>
      </w:r>
      <w:r>
        <w:rPr>
          <w:rFonts w:ascii="Arial" w:hAnsi="Arial" w:cs="Arial"/>
          <w:color w:val="666666"/>
          <w:sz w:val="15"/>
          <w:szCs w:val="15"/>
        </w:rPr>
        <w:t>树中有消息没有完成处理就意味着这个</w:t>
      </w:r>
      <w:r>
        <w:rPr>
          <w:rFonts w:ascii="Arial" w:hAnsi="Arial" w:cs="Arial"/>
          <w:color w:val="666666"/>
          <w:sz w:val="15"/>
          <w:szCs w:val="15"/>
        </w:rPr>
        <w:t xml:space="preserve"> tuple </w:t>
      </w:r>
      <w:r>
        <w:rPr>
          <w:rFonts w:ascii="Arial" w:hAnsi="Arial" w:cs="Arial"/>
          <w:color w:val="666666"/>
          <w:sz w:val="15"/>
          <w:szCs w:val="15"/>
        </w:rPr>
        <w:t>失败了。这个超时时间可以使用</w:t>
      </w:r>
      <w:r>
        <w:rPr>
          <w:rStyle w:val="apple-converted-space"/>
          <w:rFonts w:ascii="Arial" w:hAnsi="Arial" w:cs="Arial"/>
          <w:color w:val="666666"/>
          <w:sz w:val="15"/>
          <w:szCs w:val="15"/>
        </w:rPr>
        <w:t> </w:t>
      </w:r>
      <w:hyperlink r:id="rId89" w:anchor="TOPOLOGY_MESSAGE_TIMEOUT_SECS" w:history="1">
        <w:r>
          <w:rPr>
            <w:rStyle w:val="a5"/>
            <w:rFonts w:ascii="Arial" w:hAnsi="Arial" w:cs="Arial"/>
            <w:color w:val="00A19E"/>
            <w:sz w:val="15"/>
            <w:szCs w:val="15"/>
          </w:rPr>
          <w:t>Config.TOPOLOGY_MESSAGE_TIMEOUT_SECS</w:t>
        </w:r>
      </w:hyperlink>
      <w:r>
        <w:rPr>
          <w:rStyle w:val="apple-converted-space"/>
          <w:rFonts w:ascii="Arial" w:hAnsi="Arial" w:cs="Arial"/>
          <w:color w:val="666666"/>
          <w:sz w:val="15"/>
          <w:szCs w:val="15"/>
        </w:rPr>
        <w:t> </w:t>
      </w:r>
      <w:r>
        <w:rPr>
          <w:rFonts w:ascii="Arial" w:hAnsi="Arial" w:cs="Arial"/>
          <w:color w:val="666666"/>
          <w:sz w:val="15"/>
          <w:szCs w:val="15"/>
        </w:rPr>
        <w:t>参数在构造拓扑时进行配置，如果不配置，则默认时间为</w:t>
      </w:r>
      <w:r>
        <w:rPr>
          <w:rFonts w:ascii="Arial" w:hAnsi="Arial" w:cs="Arial"/>
          <w:color w:val="666666"/>
          <w:sz w:val="15"/>
          <w:szCs w:val="15"/>
        </w:rPr>
        <w:t xml:space="preserve"> 30 </w:t>
      </w:r>
      <w:r>
        <w:rPr>
          <w:rFonts w:ascii="Arial" w:hAnsi="Arial" w:cs="Arial"/>
          <w:color w:val="666666"/>
          <w:sz w:val="15"/>
          <w:szCs w:val="15"/>
        </w:rPr>
        <w:t>秒。</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lastRenderedPageBreak/>
        <w:t>在消息得到完整性处理后或者处理失败后会发生什么</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为了理解这个问题，让我们先了解一下</w:t>
      </w:r>
      <w:r>
        <w:rPr>
          <w:rFonts w:ascii="Arial" w:hAnsi="Arial" w:cs="Arial"/>
          <w:color w:val="666666"/>
          <w:sz w:val="15"/>
          <w:szCs w:val="15"/>
        </w:rPr>
        <w:t xml:space="preserve"> tuple </w:t>
      </w:r>
      <w:r>
        <w:rPr>
          <w:rFonts w:ascii="Arial" w:hAnsi="Arial" w:cs="Arial"/>
          <w:color w:val="666666"/>
          <w:sz w:val="15"/>
          <w:szCs w:val="15"/>
        </w:rPr>
        <w:t>的生命周期。下面是定义</w:t>
      </w:r>
      <w:r>
        <w:rPr>
          <w:rFonts w:ascii="Arial" w:hAnsi="Arial" w:cs="Arial"/>
          <w:color w:val="666666"/>
          <w:sz w:val="15"/>
          <w:szCs w:val="15"/>
        </w:rPr>
        <w:t xml:space="preserve"> spout </w:t>
      </w:r>
      <w:r>
        <w:rPr>
          <w:rFonts w:ascii="Arial" w:hAnsi="Arial" w:cs="Arial"/>
          <w:color w:val="666666"/>
          <w:sz w:val="15"/>
          <w:szCs w:val="15"/>
        </w:rPr>
        <w:t>的接口（可以在</w:t>
      </w:r>
      <w:r>
        <w:rPr>
          <w:rStyle w:val="apple-converted-space"/>
          <w:rFonts w:ascii="Arial" w:hAnsi="Arial" w:cs="Arial"/>
          <w:color w:val="666666"/>
          <w:sz w:val="15"/>
          <w:szCs w:val="15"/>
        </w:rPr>
        <w:t> </w:t>
      </w:r>
      <w:hyperlink r:id="rId90" w:history="1">
        <w:r>
          <w:rPr>
            <w:rStyle w:val="a5"/>
            <w:rFonts w:ascii="Arial" w:hAnsi="Arial" w:cs="Arial"/>
            <w:color w:val="00A19E"/>
            <w:sz w:val="15"/>
            <w:szCs w:val="15"/>
          </w:rPr>
          <w:t>Javadoc</w:t>
        </w:r>
      </w:hyperlink>
      <w:r>
        <w:rPr>
          <w:rStyle w:val="apple-converted-space"/>
          <w:rFonts w:ascii="Arial" w:hAnsi="Arial" w:cs="Arial"/>
          <w:color w:val="666666"/>
          <w:sz w:val="15"/>
          <w:szCs w:val="15"/>
        </w:rPr>
        <w:t> </w:t>
      </w:r>
      <w:r>
        <w:rPr>
          <w:rFonts w:ascii="Arial" w:hAnsi="Arial" w:cs="Arial"/>
          <w:color w:val="666666"/>
          <w:sz w:val="15"/>
          <w:szCs w:val="15"/>
        </w:rPr>
        <w:t>中查看更多细节信息）：</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rStyle w:val="pl-k"/>
          <w:color w:val="666666"/>
        </w:rPr>
        <w:t>public</w:t>
      </w:r>
      <w:r>
        <w:rPr>
          <w:color w:val="666666"/>
        </w:rPr>
        <w:t xml:space="preserve"> </w:t>
      </w:r>
      <w:r>
        <w:rPr>
          <w:rStyle w:val="pl-k"/>
          <w:color w:val="666666"/>
        </w:rPr>
        <w:t>interface</w:t>
      </w:r>
      <w:r>
        <w:rPr>
          <w:color w:val="666666"/>
        </w:rPr>
        <w:t xml:space="preserve"> </w:t>
      </w:r>
      <w:r>
        <w:rPr>
          <w:rStyle w:val="pl-en"/>
          <w:color w:val="666666"/>
        </w:rPr>
        <w:t>ISpout</w:t>
      </w:r>
      <w:r>
        <w:rPr>
          <w:color w:val="666666"/>
        </w:rPr>
        <w:t xml:space="preserve"> </w:t>
      </w:r>
      <w:r>
        <w:rPr>
          <w:rStyle w:val="pl-k"/>
          <w:color w:val="666666"/>
        </w:rPr>
        <w:t>extends</w:t>
      </w:r>
      <w:r>
        <w:rPr>
          <w:color w:val="666666"/>
        </w:rPr>
        <w:t xml:space="preserve"> </w:t>
      </w:r>
      <w:r>
        <w:rPr>
          <w:rStyle w:val="pl-e"/>
          <w:color w:val="666666"/>
        </w:rPr>
        <w:t>Serializable</w:t>
      </w: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void</w:t>
      </w:r>
      <w:r>
        <w:rPr>
          <w:color w:val="666666"/>
        </w:rPr>
        <w:t xml:space="preserve"> </w:t>
      </w:r>
      <w:r>
        <w:rPr>
          <w:rStyle w:val="pl-en"/>
          <w:color w:val="666666"/>
        </w:rPr>
        <w:t>open</w:t>
      </w:r>
      <w:r>
        <w:rPr>
          <w:color w:val="666666"/>
        </w:rPr>
        <w:t>(</w:t>
      </w:r>
      <w:r>
        <w:rPr>
          <w:rStyle w:val="pl-smi"/>
          <w:color w:val="666666"/>
        </w:rPr>
        <w:t>Map</w:t>
      </w:r>
      <w:r>
        <w:rPr>
          <w:color w:val="666666"/>
        </w:rPr>
        <w:t xml:space="preserve"> </w:t>
      </w:r>
      <w:r>
        <w:rPr>
          <w:rStyle w:val="pl-v"/>
          <w:color w:val="666666"/>
        </w:rPr>
        <w:t>conf</w:t>
      </w:r>
      <w:r>
        <w:rPr>
          <w:color w:val="666666"/>
        </w:rPr>
        <w:t xml:space="preserve">, </w:t>
      </w:r>
      <w:r>
        <w:rPr>
          <w:rStyle w:val="pl-smi"/>
          <w:color w:val="666666"/>
        </w:rPr>
        <w:t>TopologyContext</w:t>
      </w:r>
      <w:r>
        <w:rPr>
          <w:color w:val="666666"/>
        </w:rPr>
        <w:t xml:space="preserve"> </w:t>
      </w:r>
      <w:r>
        <w:rPr>
          <w:rStyle w:val="pl-v"/>
          <w:color w:val="666666"/>
        </w:rPr>
        <w:t>context</w:t>
      </w:r>
      <w:r>
        <w:rPr>
          <w:color w:val="666666"/>
        </w:rPr>
        <w:t xml:space="preserve">, </w:t>
      </w:r>
      <w:r>
        <w:rPr>
          <w:rStyle w:val="pl-smi"/>
          <w:color w:val="666666"/>
        </w:rPr>
        <w:t>SpoutOutputCollector</w:t>
      </w:r>
      <w:r>
        <w:rPr>
          <w:color w:val="666666"/>
        </w:rPr>
        <w:t xml:space="preserve"> </w:t>
      </w:r>
      <w:r>
        <w:rPr>
          <w:rStyle w:val="pl-v"/>
          <w:color w:val="666666"/>
        </w:rPr>
        <w:t>collector</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void</w:t>
      </w:r>
      <w:r>
        <w:rPr>
          <w:color w:val="666666"/>
        </w:rPr>
        <w:t xml:space="preserve"> </w:t>
      </w:r>
      <w:r>
        <w:rPr>
          <w:rStyle w:val="pl-en"/>
          <w:color w:val="666666"/>
        </w:rPr>
        <w:t>close</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void</w:t>
      </w:r>
      <w:r>
        <w:rPr>
          <w:color w:val="666666"/>
        </w:rPr>
        <w:t xml:space="preserve"> </w:t>
      </w:r>
      <w:r>
        <w:rPr>
          <w:rStyle w:val="pl-en"/>
          <w:color w:val="666666"/>
        </w:rPr>
        <w:t>nextTuple</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void</w:t>
      </w:r>
      <w:r>
        <w:rPr>
          <w:color w:val="666666"/>
        </w:rPr>
        <w:t xml:space="preserve"> </w:t>
      </w:r>
      <w:r>
        <w:rPr>
          <w:rStyle w:val="pl-en"/>
          <w:color w:val="666666"/>
        </w:rPr>
        <w:t>ack</w:t>
      </w:r>
      <w:r>
        <w:rPr>
          <w:color w:val="666666"/>
        </w:rPr>
        <w:t>(</w:t>
      </w:r>
      <w:r>
        <w:rPr>
          <w:rStyle w:val="pl-smi"/>
          <w:color w:val="666666"/>
        </w:rPr>
        <w:t>Object</w:t>
      </w:r>
      <w:r>
        <w:rPr>
          <w:color w:val="666666"/>
        </w:rPr>
        <w:t xml:space="preserve"> </w:t>
      </w:r>
      <w:r>
        <w:rPr>
          <w:rStyle w:val="pl-v"/>
          <w:color w:val="666666"/>
        </w:rPr>
        <w:t>msgId</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void</w:t>
      </w:r>
      <w:r>
        <w:rPr>
          <w:color w:val="666666"/>
        </w:rPr>
        <w:t xml:space="preserve"> </w:t>
      </w:r>
      <w:r>
        <w:rPr>
          <w:rStyle w:val="pl-en"/>
          <w:color w:val="666666"/>
        </w:rPr>
        <w:t>fail</w:t>
      </w:r>
      <w:r>
        <w:rPr>
          <w:color w:val="666666"/>
        </w:rPr>
        <w:t>(</w:t>
      </w:r>
      <w:r>
        <w:rPr>
          <w:rStyle w:val="pl-smi"/>
          <w:color w:val="666666"/>
        </w:rPr>
        <w:t>Object</w:t>
      </w:r>
      <w:r>
        <w:rPr>
          <w:color w:val="666666"/>
        </w:rPr>
        <w:t xml:space="preserve"> </w:t>
      </w:r>
      <w:r>
        <w:rPr>
          <w:rStyle w:val="pl-v"/>
          <w:color w:val="666666"/>
        </w:rPr>
        <w:t>msgId</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首先，通过调用</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nextTuple</w:t>
      </w:r>
      <w:r>
        <w:rPr>
          <w:rStyle w:val="apple-converted-space"/>
          <w:rFonts w:ascii="Arial" w:hAnsi="Arial" w:cs="Arial"/>
          <w:color w:val="666666"/>
          <w:sz w:val="15"/>
          <w:szCs w:val="15"/>
        </w:rPr>
        <w:t> </w:t>
      </w:r>
      <w:r>
        <w:rPr>
          <w:rFonts w:ascii="Arial" w:hAnsi="Arial" w:cs="Arial"/>
          <w:color w:val="666666"/>
          <w:sz w:val="15"/>
          <w:szCs w:val="15"/>
        </w:rPr>
        <w:t>方法，</w:t>
      </w:r>
      <w:r>
        <w:rPr>
          <w:rFonts w:ascii="Arial" w:hAnsi="Arial" w:cs="Arial"/>
          <w:color w:val="666666"/>
          <w:sz w:val="15"/>
          <w:szCs w:val="15"/>
        </w:rPr>
        <w:t xml:space="preserve">Storm </w:t>
      </w:r>
      <w:r>
        <w:rPr>
          <w:rFonts w:ascii="Arial" w:hAnsi="Arial" w:cs="Arial"/>
          <w:color w:val="666666"/>
          <w:sz w:val="15"/>
          <w:szCs w:val="15"/>
        </w:rPr>
        <w:t>向</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请求一个</w:t>
      </w:r>
      <w:r>
        <w:rPr>
          <w:rFonts w:ascii="Arial" w:hAnsi="Arial" w:cs="Arial"/>
          <w:color w:val="666666"/>
          <w:sz w:val="15"/>
          <w:szCs w:val="15"/>
        </w:rPr>
        <w:t xml:space="preserve"> tuple</w:t>
      </w:r>
      <w:r>
        <w:rPr>
          <w:rFonts w:ascii="Arial" w:hAnsi="Arial" w:cs="Arial"/>
          <w:color w:val="666666"/>
          <w:sz w:val="15"/>
          <w:szCs w:val="15"/>
        </w:rPr>
        <w:t>。</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会使用</w:t>
      </w:r>
      <w:r>
        <w:rPr>
          <w:rStyle w:val="apple-converted-space"/>
          <w:rFonts w:ascii="Arial" w:hAnsi="Arial" w:cs="Arial"/>
          <w:color w:val="666666"/>
          <w:sz w:val="15"/>
          <w:szCs w:val="15"/>
        </w:rPr>
        <w:t> </w:t>
      </w:r>
      <w:r>
        <w:rPr>
          <w:rStyle w:val="HTML"/>
          <w:color w:val="666666"/>
        </w:rPr>
        <w:t>open</w:t>
      </w:r>
      <w:r>
        <w:rPr>
          <w:rStyle w:val="apple-converted-space"/>
          <w:rFonts w:ascii="Arial" w:hAnsi="Arial" w:cs="Arial"/>
          <w:color w:val="666666"/>
          <w:sz w:val="15"/>
          <w:szCs w:val="15"/>
        </w:rPr>
        <w:t> </w:t>
      </w:r>
      <w:r>
        <w:rPr>
          <w:rFonts w:ascii="Arial" w:hAnsi="Arial" w:cs="Arial"/>
          <w:color w:val="666666"/>
          <w:sz w:val="15"/>
          <w:szCs w:val="15"/>
        </w:rPr>
        <w:t>方法中提供的</w:t>
      </w:r>
      <w:r>
        <w:rPr>
          <w:rStyle w:val="HTML"/>
          <w:color w:val="666666"/>
        </w:rPr>
        <w:t>SpoutOutputCollector</w:t>
      </w:r>
      <w:r>
        <w:rPr>
          <w:rStyle w:val="apple-converted-space"/>
          <w:rFonts w:ascii="Arial" w:hAnsi="Arial" w:cs="Arial"/>
          <w:color w:val="666666"/>
          <w:sz w:val="15"/>
          <w:szCs w:val="15"/>
        </w:rPr>
        <w:t> </w:t>
      </w:r>
      <w:r>
        <w:rPr>
          <w:rFonts w:ascii="Arial" w:hAnsi="Arial" w:cs="Arial"/>
          <w:color w:val="666666"/>
          <w:sz w:val="15"/>
          <w:szCs w:val="15"/>
        </w:rPr>
        <w:t>向它的一个输出数据流中发送一个</w:t>
      </w:r>
      <w:r>
        <w:rPr>
          <w:rFonts w:ascii="Arial" w:hAnsi="Arial" w:cs="Arial"/>
          <w:color w:val="666666"/>
          <w:sz w:val="15"/>
          <w:szCs w:val="15"/>
        </w:rPr>
        <w:t xml:space="preserve"> tuple</w:t>
      </w:r>
      <w:r>
        <w:rPr>
          <w:rFonts w:ascii="Arial" w:hAnsi="Arial" w:cs="Arial"/>
          <w:color w:val="666666"/>
          <w:sz w:val="15"/>
          <w:szCs w:val="15"/>
        </w:rPr>
        <w:t>。在发送</w:t>
      </w:r>
      <w:r>
        <w:rPr>
          <w:rFonts w:ascii="Arial" w:hAnsi="Arial" w:cs="Arial"/>
          <w:color w:val="666666"/>
          <w:sz w:val="15"/>
          <w:szCs w:val="15"/>
        </w:rPr>
        <w:t xml:space="preserve"> tuple </w:t>
      </w:r>
      <w:r>
        <w:rPr>
          <w:rFonts w:ascii="Arial" w:hAnsi="Arial" w:cs="Arial"/>
          <w:color w:val="666666"/>
          <w:sz w:val="15"/>
          <w:szCs w:val="15"/>
        </w:rPr>
        <w:t>的时候，</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会提供一个</w:t>
      </w:r>
      <w:r>
        <w:rPr>
          <w:rFonts w:ascii="Arial" w:hAnsi="Arial" w:cs="Arial"/>
          <w:color w:val="666666"/>
          <w:sz w:val="15"/>
          <w:szCs w:val="15"/>
        </w:rPr>
        <w:t xml:space="preserve"> “</w:t>
      </w:r>
      <w:r>
        <w:rPr>
          <w:rFonts w:ascii="Arial" w:hAnsi="Arial" w:cs="Arial"/>
          <w:color w:val="666666"/>
          <w:sz w:val="15"/>
          <w:szCs w:val="15"/>
        </w:rPr>
        <w:t>消息</w:t>
      </w:r>
      <w:r>
        <w:rPr>
          <w:rFonts w:ascii="Arial" w:hAnsi="Arial" w:cs="Arial"/>
          <w:color w:val="666666"/>
          <w:sz w:val="15"/>
          <w:szCs w:val="15"/>
        </w:rPr>
        <w:t xml:space="preserve"> id”</w:t>
      </w:r>
      <w:r>
        <w:rPr>
          <w:rFonts w:ascii="Arial" w:hAnsi="Arial" w:cs="Arial"/>
          <w:color w:val="666666"/>
          <w:sz w:val="15"/>
          <w:szCs w:val="15"/>
        </w:rPr>
        <w:t>，这个</w:t>
      </w:r>
      <w:r>
        <w:rPr>
          <w:rFonts w:ascii="Arial" w:hAnsi="Arial" w:cs="Arial"/>
          <w:color w:val="666666"/>
          <w:sz w:val="15"/>
          <w:szCs w:val="15"/>
        </w:rPr>
        <w:t xml:space="preserve"> id </w:t>
      </w:r>
      <w:r>
        <w:rPr>
          <w:rFonts w:ascii="Arial" w:hAnsi="Arial" w:cs="Arial"/>
          <w:color w:val="666666"/>
          <w:sz w:val="15"/>
          <w:szCs w:val="15"/>
        </w:rPr>
        <w:t>会在后续过程中用于识别</w:t>
      </w:r>
      <w:r>
        <w:rPr>
          <w:rFonts w:ascii="Arial" w:hAnsi="Arial" w:cs="Arial"/>
          <w:color w:val="666666"/>
          <w:sz w:val="15"/>
          <w:szCs w:val="15"/>
        </w:rPr>
        <w:t xml:space="preserve"> tuple</w:t>
      </w:r>
      <w:r>
        <w:rPr>
          <w:rFonts w:ascii="Arial" w:hAnsi="Arial" w:cs="Arial"/>
          <w:color w:val="666666"/>
          <w:sz w:val="15"/>
          <w:szCs w:val="15"/>
        </w:rPr>
        <w:t>。例如，上面的</w:t>
      </w:r>
      <w:r>
        <w:rPr>
          <w:rStyle w:val="apple-converted-space"/>
          <w:rFonts w:ascii="Arial" w:hAnsi="Arial" w:cs="Arial"/>
          <w:color w:val="666666"/>
          <w:sz w:val="15"/>
          <w:szCs w:val="15"/>
        </w:rPr>
        <w:t> </w:t>
      </w:r>
      <w:r>
        <w:rPr>
          <w:rStyle w:val="HTML"/>
          <w:color w:val="666666"/>
        </w:rPr>
        <w:t>KestrelSpout</w:t>
      </w:r>
      <w:r>
        <w:rPr>
          <w:rStyle w:val="apple-converted-space"/>
          <w:rFonts w:ascii="Arial" w:hAnsi="Arial" w:cs="Arial"/>
          <w:color w:val="666666"/>
          <w:sz w:val="15"/>
          <w:szCs w:val="15"/>
        </w:rPr>
        <w:t> </w:t>
      </w:r>
      <w:r>
        <w:rPr>
          <w:rFonts w:ascii="Arial" w:hAnsi="Arial" w:cs="Arial"/>
          <w:color w:val="666666"/>
          <w:sz w:val="15"/>
          <w:szCs w:val="15"/>
        </w:rPr>
        <w:t>就是从一个</w:t>
      </w:r>
      <w:r>
        <w:rPr>
          <w:rFonts w:ascii="Arial" w:hAnsi="Arial" w:cs="Arial"/>
          <w:color w:val="666666"/>
          <w:sz w:val="15"/>
          <w:szCs w:val="15"/>
        </w:rPr>
        <w:t xml:space="preserve"> kestrel </w:t>
      </w:r>
      <w:r>
        <w:rPr>
          <w:rFonts w:ascii="Arial" w:hAnsi="Arial" w:cs="Arial"/>
          <w:color w:val="666666"/>
          <w:sz w:val="15"/>
          <w:szCs w:val="15"/>
        </w:rPr>
        <w:t>队列中读取一条消息，然后再发送一条带有</w:t>
      </w:r>
      <w:r>
        <w:rPr>
          <w:rFonts w:ascii="Arial" w:hAnsi="Arial" w:cs="Arial"/>
          <w:color w:val="666666"/>
          <w:sz w:val="15"/>
          <w:szCs w:val="15"/>
        </w:rPr>
        <w:t>“</w:t>
      </w:r>
      <w:r>
        <w:rPr>
          <w:rFonts w:ascii="Arial" w:hAnsi="Arial" w:cs="Arial"/>
          <w:color w:val="666666"/>
          <w:sz w:val="15"/>
          <w:szCs w:val="15"/>
        </w:rPr>
        <w:t>消息</w:t>
      </w:r>
      <w:r>
        <w:rPr>
          <w:rFonts w:ascii="Arial" w:hAnsi="Arial" w:cs="Arial"/>
          <w:color w:val="666666"/>
          <w:sz w:val="15"/>
          <w:szCs w:val="15"/>
        </w:rPr>
        <w:t xml:space="preserve"> id”</w:t>
      </w:r>
      <w:r>
        <w:rPr>
          <w:rFonts w:ascii="Arial" w:hAnsi="Arial" w:cs="Arial"/>
          <w:color w:val="666666"/>
          <w:sz w:val="15"/>
          <w:szCs w:val="15"/>
        </w:rPr>
        <w:t>的消息，这个</w:t>
      </w:r>
      <w:r>
        <w:rPr>
          <w:rFonts w:ascii="Arial" w:hAnsi="Arial" w:cs="Arial"/>
          <w:color w:val="666666"/>
          <w:sz w:val="15"/>
          <w:szCs w:val="15"/>
        </w:rPr>
        <w:t xml:space="preserve"> id </w:t>
      </w:r>
      <w:r>
        <w:rPr>
          <w:rFonts w:ascii="Arial" w:hAnsi="Arial" w:cs="Arial"/>
          <w:color w:val="666666"/>
          <w:sz w:val="15"/>
          <w:szCs w:val="15"/>
        </w:rPr>
        <w:t>是由</w:t>
      </w:r>
      <w:r>
        <w:rPr>
          <w:rFonts w:ascii="Arial" w:hAnsi="Arial" w:cs="Arial"/>
          <w:color w:val="666666"/>
          <w:sz w:val="15"/>
          <w:szCs w:val="15"/>
        </w:rPr>
        <w:t xml:space="preserve"> Kestrel </w:t>
      </w:r>
      <w:r>
        <w:rPr>
          <w:rFonts w:ascii="Arial" w:hAnsi="Arial" w:cs="Arial"/>
          <w:color w:val="666666"/>
          <w:sz w:val="15"/>
          <w:szCs w:val="15"/>
        </w:rPr>
        <w:t>提供的。使用</w:t>
      </w:r>
      <w:r>
        <w:rPr>
          <w:rStyle w:val="apple-converted-space"/>
          <w:rFonts w:ascii="Arial" w:hAnsi="Arial" w:cs="Arial"/>
          <w:color w:val="666666"/>
          <w:sz w:val="15"/>
          <w:szCs w:val="15"/>
        </w:rPr>
        <w:t> </w:t>
      </w:r>
      <w:r>
        <w:rPr>
          <w:rStyle w:val="HTML"/>
          <w:color w:val="666666"/>
        </w:rPr>
        <w:t>SpoutOutputCollector</w:t>
      </w:r>
      <w:r>
        <w:rPr>
          <w:rStyle w:val="apple-converted-space"/>
          <w:rFonts w:ascii="Arial" w:hAnsi="Arial" w:cs="Arial"/>
          <w:color w:val="666666"/>
          <w:sz w:val="15"/>
          <w:szCs w:val="15"/>
        </w:rPr>
        <w:t> </w:t>
      </w:r>
      <w:r>
        <w:rPr>
          <w:rFonts w:ascii="Arial" w:hAnsi="Arial" w:cs="Arial"/>
          <w:color w:val="666666"/>
          <w:sz w:val="15"/>
          <w:szCs w:val="15"/>
        </w:rPr>
        <w:t>发送消息一般是这样的形式：</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_collector</w:t>
      </w:r>
      <w:r>
        <w:rPr>
          <w:rStyle w:val="pl-k"/>
          <w:color w:val="666666"/>
        </w:rPr>
        <w:t>.</w:t>
      </w:r>
      <w:r>
        <w:rPr>
          <w:color w:val="666666"/>
        </w:rPr>
        <w:t>emit(</w:t>
      </w:r>
      <w:r>
        <w:rPr>
          <w:rStyle w:val="pl-k"/>
          <w:color w:val="666666"/>
        </w:rPr>
        <w:t>new</w:t>
      </w:r>
      <w:r>
        <w:rPr>
          <w:color w:val="666666"/>
        </w:rPr>
        <w:t xml:space="preserve"> </w:t>
      </w:r>
      <w:r>
        <w:rPr>
          <w:rStyle w:val="pl-smi"/>
          <w:color w:val="666666"/>
        </w:rPr>
        <w:t>Values</w:t>
      </w:r>
      <w:r>
        <w:rPr>
          <w:color w:val="666666"/>
        </w:rPr>
        <w:t>(</w:t>
      </w:r>
      <w:r>
        <w:rPr>
          <w:rStyle w:val="pl-pds"/>
          <w:color w:val="666666"/>
        </w:rPr>
        <w:t>"</w:t>
      </w:r>
      <w:r>
        <w:rPr>
          <w:rStyle w:val="pl-s"/>
          <w:color w:val="666666"/>
        </w:rPr>
        <w:t>field1</w:t>
      </w:r>
      <w:r>
        <w:rPr>
          <w:rStyle w:val="pl-pds"/>
          <w:color w:val="666666"/>
        </w:rPr>
        <w:t>"</w:t>
      </w:r>
      <w:r>
        <w:rPr>
          <w:color w:val="666666"/>
        </w:rPr>
        <w:t xml:space="preserve">, </w:t>
      </w:r>
      <w:r>
        <w:rPr>
          <w:rStyle w:val="pl-pds"/>
          <w:color w:val="666666"/>
        </w:rPr>
        <w:t>"</w:t>
      </w:r>
      <w:r>
        <w:rPr>
          <w:rStyle w:val="pl-s"/>
          <w:color w:val="666666"/>
        </w:rPr>
        <w:t>field2</w:t>
      </w:r>
      <w:r>
        <w:rPr>
          <w:rStyle w:val="pl-pds"/>
          <w:color w:val="666666"/>
        </w:rPr>
        <w:t>"</w:t>
      </w:r>
      <w:r>
        <w:rPr>
          <w:color w:val="666666"/>
        </w:rPr>
        <w:t xml:space="preserve">, </w:t>
      </w:r>
      <w:r>
        <w:rPr>
          <w:rStyle w:val="pl-c1"/>
          <w:color w:val="666666"/>
        </w:rPr>
        <w:t>3</w:t>
      </w:r>
      <w:r>
        <w:rPr>
          <w:color w:val="666666"/>
        </w:rPr>
        <w:t>) , msgId);</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随后，</w:t>
      </w:r>
      <w:r>
        <w:rPr>
          <w:rFonts w:ascii="Arial" w:hAnsi="Arial" w:cs="Arial"/>
          <w:color w:val="666666"/>
          <w:sz w:val="15"/>
          <w:szCs w:val="15"/>
        </w:rPr>
        <w:t xml:space="preserve">tuple </w:t>
      </w:r>
      <w:r>
        <w:rPr>
          <w:rFonts w:ascii="Arial" w:hAnsi="Arial" w:cs="Arial"/>
          <w:color w:val="666666"/>
          <w:sz w:val="15"/>
          <w:szCs w:val="15"/>
        </w:rPr>
        <w:t>会被发送到对应的</w:t>
      </w:r>
      <w:r>
        <w:rPr>
          <w:rFonts w:ascii="Arial" w:hAnsi="Arial" w:cs="Arial"/>
          <w:color w:val="666666"/>
          <w:sz w:val="15"/>
          <w:szCs w:val="15"/>
        </w:rPr>
        <w:t xml:space="preserve"> bolt </w:t>
      </w:r>
      <w:r>
        <w:rPr>
          <w:rFonts w:ascii="Arial" w:hAnsi="Arial" w:cs="Arial"/>
          <w:color w:val="666666"/>
          <w:sz w:val="15"/>
          <w:szCs w:val="15"/>
        </w:rPr>
        <w:t>中去，在这个过程中，</w:t>
      </w:r>
      <w:r>
        <w:rPr>
          <w:rFonts w:ascii="Arial" w:hAnsi="Arial" w:cs="Arial"/>
          <w:color w:val="666666"/>
          <w:sz w:val="15"/>
          <w:szCs w:val="15"/>
        </w:rPr>
        <w:t xml:space="preserve">Storm </w:t>
      </w:r>
      <w:r>
        <w:rPr>
          <w:rFonts w:ascii="Arial" w:hAnsi="Arial" w:cs="Arial"/>
          <w:color w:val="666666"/>
          <w:sz w:val="15"/>
          <w:szCs w:val="15"/>
        </w:rPr>
        <w:t>会很小心地跟踪创建的消息树。如果</w:t>
      </w:r>
      <w:r>
        <w:rPr>
          <w:rFonts w:ascii="Arial" w:hAnsi="Arial" w:cs="Arial"/>
          <w:color w:val="666666"/>
          <w:sz w:val="15"/>
          <w:szCs w:val="15"/>
        </w:rPr>
        <w:t xml:space="preserve"> Storm </w:t>
      </w:r>
      <w:r>
        <w:rPr>
          <w:rFonts w:ascii="Arial" w:hAnsi="Arial" w:cs="Arial"/>
          <w:color w:val="666666"/>
          <w:sz w:val="15"/>
          <w:szCs w:val="15"/>
        </w:rPr>
        <w:t>检测到某个</w:t>
      </w:r>
      <w:r>
        <w:rPr>
          <w:rFonts w:ascii="Arial" w:hAnsi="Arial" w:cs="Arial"/>
          <w:color w:val="666666"/>
          <w:sz w:val="15"/>
          <w:szCs w:val="15"/>
        </w:rPr>
        <w:t xml:space="preserve"> tuple </w:t>
      </w:r>
      <w:r>
        <w:rPr>
          <w:rFonts w:ascii="Arial" w:hAnsi="Arial" w:cs="Arial"/>
          <w:color w:val="666666"/>
          <w:sz w:val="15"/>
          <w:szCs w:val="15"/>
        </w:rPr>
        <w:t>被完整处理，</w:t>
      </w:r>
      <w:r>
        <w:rPr>
          <w:rFonts w:ascii="Arial" w:hAnsi="Arial" w:cs="Arial"/>
          <w:color w:val="666666"/>
          <w:sz w:val="15"/>
          <w:szCs w:val="15"/>
        </w:rPr>
        <w:t xml:space="preserve"> Storm </w:t>
      </w:r>
      <w:r>
        <w:rPr>
          <w:rFonts w:ascii="Arial" w:hAnsi="Arial" w:cs="Arial"/>
          <w:color w:val="666666"/>
          <w:sz w:val="15"/>
          <w:szCs w:val="15"/>
        </w:rPr>
        <w:t>会根据</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提供的</w:t>
      </w:r>
      <w:r>
        <w:rPr>
          <w:rFonts w:ascii="Arial" w:hAnsi="Arial" w:cs="Arial"/>
          <w:color w:val="666666"/>
          <w:sz w:val="15"/>
          <w:szCs w:val="15"/>
        </w:rPr>
        <w:t>“</w:t>
      </w:r>
      <w:r>
        <w:rPr>
          <w:rFonts w:ascii="Arial" w:hAnsi="Arial" w:cs="Arial"/>
          <w:color w:val="666666"/>
          <w:sz w:val="15"/>
          <w:szCs w:val="15"/>
        </w:rPr>
        <w:t>消息</w:t>
      </w:r>
      <w:r>
        <w:rPr>
          <w:rFonts w:ascii="Arial" w:hAnsi="Arial" w:cs="Arial"/>
          <w:color w:val="666666"/>
          <w:sz w:val="15"/>
          <w:szCs w:val="15"/>
        </w:rPr>
        <w:t xml:space="preserve"> id”</w:t>
      </w:r>
      <w:r>
        <w:rPr>
          <w:rFonts w:ascii="Arial" w:hAnsi="Arial" w:cs="Arial"/>
          <w:color w:val="666666"/>
          <w:sz w:val="15"/>
          <w:szCs w:val="15"/>
        </w:rPr>
        <w:t>调用最初发送</w:t>
      </w:r>
      <w:r>
        <w:rPr>
          <w:rFonts w:ascii="Arial" w:hAnsi="Arial" w:cs="Arial"/>
          <w:color w:val="666666"/>
          <w:sz w:val="15"/>
          <w:szCs w:val="15"/>
        </w:rPr>
        <w:t xml:space="preserve"> tuple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任务的</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方法。对应的，</w:t>
      </w:r>
      <w:r>
        <w:rPr>
          <w:rFonts w:ascii="Arial" w:hAnsi="Arial" w:cs="Arial"/>
          <w:color w:val="666666"/>
          <w:sz w:val="15"/>
          <w:szCs w:val="15"/>
        </w:rPr>
        <w:t xml:space="preserve">Storm </w:t>
      </w:r>
      <w:r>
        <w:rPr>
          <w:rFonts w:ascii="Arial" w:hAnsi="Arial" w:cs="Arial"/>
          <w:color w:val="666666"/>
          <w:sz w:val="15"/>
          <w:szCs w:val="15"/>
        </w:rPr>
        <w:t>在检测到</w:t>
      </w:r>
      <w:r>
        <w:rPr>
          <w:rFonts w:ascii="Arial" w:hAnsi="Arial" w:cs="Arial"/>
          <w:color w:val="666666"/>
          <w:sz w:val="15"/>
          <w:szCs w:val="15"/>
        </w:rPr>
        <w:t xml:space="preserve"> tuple </w:t>
      </w:r>
      <w:r>
        <w:rPr>
          <w:rFonts w:ascii="Arial" w:hAnsi="Arial" w:cs="Arial"/>
          <w:color w:val="666666"/>
          <w:sz w:val="15"/>
          <w:szCs w:val="15"/>
        </w:rPr>
        <w:t>超时之后就会调用</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方法。注意，对于一个特定的</w:t>
      </w:r>
      <w:r>
        <w:rPr>
          <w:rFonts w:ascii="Arial" w:hAnsi="Arial" w:cs="Arial"/>
          <w:color w:val="666666"/>
          <w:sz w:val="15"/>
          <w:szCs w:val="15"/>
        </w:rPr>
        <w:t xml:space="preserve"> tuple</w:t>
      </w:r>
      <w:r>
        <w:rPr>
          <w:rFonts w:ascii="Arial" w:hAnsi="Arial" w:cs="Arial"/>
          <w:color w:val="666666"/>
          <w:sz w:val="15"/>
          <w:szCs w:val="15"/>
        </w:rPr>
        <w:t>，响应（</w:t>
      </w:r>
      <w:r>
        <w:rPr>
          <w:rFonts w:ascii="Arial" w:hAnsi="Arial" w:cs="Arial"/>
          <w:color w:val="666666"/>
          <w:sz w:val="15"/>
          <w:szCs w:val="15"/>
        </w:rPr>
        <w:t>ack</w:t>
      </w:r>
      <w:r>
        <w:rPr>
          <w:rFonts w:ascii="Arial" w:hAnsi="Arial" w:cs="Arial"/>
          <w:color w:val="666666"/>
          <w:sz w:val="15"/>
          <w:szCs w:val="15"/>
        </w:rPr>
        <w:t>）和失败处理（</w:t>
      </w:r>
      <w:r>
        <w:rPr>
          <w:rFonts w:ascii="Arial" w:hAnsi="Arial" w:cs="Arial"/>
          <w:color w:val="666666"/>
          <w:sz w:val="15"/>
          <w:szCs w:val="15"/>
        </w:rPr>
        <w:t>fail</w:t>
      </w:r>
      <w:r>
        <w:rPr>
          <w:rFonts w:ascii="Arial" w:hAnsi="Arial" w:cs="Arial"/>
          <w:color w:val="666666"/>
          <w:sz w:val="15"/>
          <w:szCs w:val="15"/>
        </w:rPr>
        <w:t>）都只会由最初创建这个</w:t>
      </w:r>
      <w:r>
        <w:rPr>
          <w:rFonts w:ascii="Arial" w:hAnsi="Arial" w:cs="Arial"/>
          <w:color w:val="666666"/>
          <w:sz w:val="15"/>
          <w:szCs w:val="15"/>
        </w:rPr>
        <w:t xml:space="preserve"> tuple </w:t>
      </w:r>
      <w:r>
        <w:rPr>
          <w:rFonts w:ascii="Arial" w:hAnsi="Arial" w:cs="Arial"/>
          <w:color w:val="666666"/>
          <w:sz w:val="15"/>
          <w:szCs w:val="15"/>
        </w:rPr>
        <w:t>的任务执行。也就是说，及时</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在集群中有很多个任务，某个特定的</w:t>
      </w:r>
      <w:r>
        <w:rPr>
          <w:rFonts w:ascii="Arial" w:hAnsi="Arial" w:cs="Arial"/>
          <w:color w:val="666666"/>
          <w:sz w:val="15"/>
          <w:szCs w:val="15"/>
        </w:rPr>
        <w:t xml:space="preserve"> tuple </w:t>
      </w:r>
      <w:r>
        <w:rPr>
          <w:rFonts w:ascii="Arial" w:hAnsi="Arial" w:cs="Arial"/>
          <w:color w:val="666666"/>
          <w:sz w:val="15"/>
          <w:szCs w:val="15"/>
        </w:rPr>
        <w:t>也只会由创建它的那个任务</w:t>
      </w:r>
      <w:r>
        <w:rPr>
          <w:rFonts w:ascii="Arial" w:hAnsi="Arial" w:cs="Arial"/>
          <w:color w:val="666666"/>
          <w:sz w:val="15"/>
          <w:szCs w:val="15"/>
        </w:rPr>
        <w:t>——</w:t>
      </w:r>
      <w:r>
        <w:rPr>
          <w:rFonts w:ascii="Arial" w:hAnsi="Arial" w:cs="Arial"/>
          <w:color w:val="666666"/>
          <w:sz w:val="15"/>
          <w:szCs w:val="15"/>
        </w:rPr>
        <w:t>而不是其他的任务</w:t>
      </w:r>
      <w:r>
        <w:rPr>
          <w:rFonts w:ascii="Arial" w:hAnsi="Arial" w:cs="Arial"/>
          <w:color w:val="666666"/>
          <w:sz w:val="15"/>
          <w:szCs w:val="15"/>
        </w:rPr>
        <w:t>——</w:t>
      </w:r>
      <w:r>
        <w:rPr>
          <w:rFonts w:ascii="Arial" w:hAnsi="Arial" w:cs="Arial"/>
          <w:color w:val="666666"/>
          <w:sz w:val="15"/>
          <w:szCs w:val="15"/>
        </w:rPr>
        <w:t>来处理成功或失败的结果。</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我们再以</w:t>
      </w:r>
      <w:r>
        <w:rPr>
          <w:rStyle w:val="apple-converted-space"/>
          <w:rFonts w:ascii="Arial" w:hAnsi="Arial" w:cs="Arial"/>
          <w:color w:val="666666"/>
          <w:sz w:val="15"/>
          <w:szCs w:val="15"/>
        </w:rPr>
        <w:t> </w:t>
      </w:r>
      <w:r>
        <w:rPr>
          <w:rStyle w:val="HTML"/>
          <w:color w:val="666666"/>
        </w:rPr>
        <w:t>KestrlSpout</w:t>
      </w:r>
      <w:r>
        <w:rPr>
          <w:rStyle w:val="apple-converted-space"/>
          <w:rFonts w:ascii="Arial" w:hAnsi="Arial" w:cs="Arial"/>
          <w:color w:val="666666"/>
          <w:sz w:val="15"/>
          <w:szCs w:val="15"/>
        </w:rPr>
        <w:t> </w:t>
      </w:r>
      <w:r>
        <w:rPr>
          <w:rFonts w:ascii="Arial" w:hAnsi="Arial" w:cs="Arial"/>
          <w:color w:val="666666"/>
          <w:sz w:val="15"/>
          <w:szCs w:val="15"/>
        </w:rPr>
        <w:t>为例来看看在消息的可靠性处理中</w:t>
      </w:r>
      <w:r>
        <w:rPr>
          <w:rStyle w:val="apple-converted-space"/>
          <w:rFonts w:ascii="Arial" w:hAnsi="Arial" w:cs="Arial"/>
          <w:color w:val="666666"/>
          <w:sz w:val="15"/>
          <w:szCs w:val="15"/>
        </w:rPr>
        <w:t> </w:t>
      </w:r>
      <w:r>
        <w:rPr>
          <w:rStyle w:val="HTML"/>
          <w:color w:val="666666"/>
        </w:rPr>
        <w:t>Spout</w:t>
      </w:r>
      <w:r>
        <w:rPr>
          <w:rStyle w:val="apple-converted-space"/>
          <w:rFonts w:ascii="Arial" w:hAnsi="Arial" w:cs="Arial"/>
          <w:color w:val="666666"/>
          <w:sz w:val="15"/>
          <w:szCs w:val="15"/>
        </w:rPr>
        <w:t> </w:t>
      </w:r>
      <w:r>
        <w:rPr>
          <w:rFonts w:ascii="Arial" w:hAnsi="Arial" w:cs="Arial"/>
          <w:color w:val="666666"/>
          <w:sz w:val="15"/>
          <w:szCs w:val="15"/>
        </w:rPr>
        <w:t>做了什么。在</w:t>
      </w:r>
      <w:r>
        <w:rPr>
          <w:rStyle w:val="apple-converted-space"/>
          <w:rFonts w:ascii="Arial" w:hAnsi="Arial" w:cs="Arial"/>
          <w:color w:val="666666"/>
          <w:sz w:val="15"/>
          <w:szCs w:val="15"/>
        </w:rPr>
        <w:t> </w:t>
      </w:r>
      <w:r>
        <w:rPr>
          <w:rStyle w:val="HTML"/>
          <w:color w:val="666666"/>
        </w:rPr>
        <w:t>KestrlSpout</w:t>
      </w:r>
      <w:r>
        <w:rPr>
          <w:rStyle w:val="apple-converted-space"/>
          <w:rFonts w:ascii="Arial" w:hAnsi="Arial" w:cs="Arial"/>
          <w:color w:val="666666"/>
          <w:sz w:val="15"/>
          <w:szCs w:val="15"/>
        </w:rPr>
        <w:t> </w:t>
      </w:r>
      <w:r>
        <w:rPr>
          <w:rFonts w:ascii="Arial" w:hAnsi="Arial" w:cs="Arial"/>
          <w:color w:val="666666"/>
          <w:sz w:val="15"/>
          <w:szCs w:val="15"/>
        </w:rPr>
        <w:t>从</w:t>
      </w:r>
      <w:r>
        <w:rPr>
          <w:rFonts w:ascii="Arial" w:hAnsi="Arial" w:cs="Arial"/>
          <w:color w:val="666666"/>
          <w:sz w:val="15"/>
          <w:szCs w:val="15"/>
        </w:rPr>
        <w:t xml:space="preserve"> Kestrel </w:t>
      </w:r>
      <w:r>
        <w:rPr>
          <w:rFonts w:ascii="Arial" w:hAnsi="Arial" w:cs="Arial"/>
          <w:color w:val="666666"/>
          <w:sz w:val="15"/>
          <w:szCs w:val="15"/>
        </w:rPr>
        <w:t>队列中取出一条消息时，可以看作它</w:t>
      </w:r>
      <w:r>
        <w:rPr>
          <w:rFonts w:ascii="Arial" w:hAnsi="Arial" w:cs="Arial"/>
          <w:color w:val="666666"/>
          <w:sz w:val="15"/>
          <w:szCs w:val="15"/>
        </w:rPr>
        <w:t>“</w:t>
      </w:r>
      <w:r>
        <w:rPr>
          <w:rFonts w:ascii="Arial" w:hAnsi="Arial" w:cs="Arial"/>
          <w:color w:val="666666"/>
          <w:sz w:val="15"/>
          <w:szCs w:val="15"/>
        </w:rPr>
        <w:t>打开</w:t>
      </w:r>
      <w:r>
        <w:rPr>
          <w:rFonts w:ascii="Arial" w:hAnsi="Arial" w:cs="Arial"/>
          <w:color w:val="666666"/>
          <w:sz w:val="15"/>
          <w:szCs w:val="15"/>
        </w:rPr>
        <w:t>”</w:t>
      </w:r>
      <w:r>
        <w:rPr>
          <w:rFonts w:ascii="Arial" w:hAnsi="Arial" w:cs="Arial"/>
          <w:color w:val="666666"/>
          <w:sz w:val="15"/>
          <w:szCs w:val="15"/>
        </w:rPr>
        <w:t>了这条消息。也就是说，这条消息实际上并没有从队列中真正地取出来，而是保持着一个</w:t>
      </w:r>
      <w:r>
        <w:rPr>
          <w:rFonts w:ascii="Arial" w:hAnsi="Arial" w:cs="Arial"/>
          <w:color w:val="666666"/>
          <w:sz w:val="15"/>
          <w:szCs w:val="15"/>
        </w:rPr>
        <w:t>“</w:t>
      </w:r>
      <w:r>
        <w:rPr>
          <w:rFonts w:ascii="Arial" w:hAnsi="Arial" w:cs="Arial"/>
          <w:color w:val="666666"/>
          <w:sz w:val="15"/>
          <w:szCs w:val="15"/>
        </w:rPr>
        <w:t>挂起</w:t>
      </w:r>
      <w:r>
        <w:rPr>
          <w:rFonts w:ascii="Arial" w:hAnsi="Arial" w:cs="Arial"/>
          <w:color w:val="666666"/>
          <w:sz w:val="15"/>
          <w:szCs w:val="15"/>
        </w:rPr>
        <w:t>”</w:t>
      </w:r>
      <w:r>
        <w:rPr>
          <w:rFonts w:ascii="Arial" w:hAnsi="Arial" w:cs="Arial"/>
          <w:color w:val="666666"/>
          <w:sz w:val="15"/>
          <w:szCs w:val="15"/>
        </w:rPr>
        <w:t>状态，等待消息处理完成的信号。在挂起状态的消息不回被发送到其他的消费者中。另外，如果消费者（客户端）断开了连接，所有处于挂起状态的消息都会重新放回到队列中。在消息</w:t>
      </w:r>
      <w:r>
        <w:rPr>
          <w:rFonts w:ascii="Arial" w:hAnsi="Arial" w:cs="Arial"/>
          <w:color w:val="666666"/>
          <w:sz w:val="15"/>
          <w:szCs w:val="15"/>
        </w:rPr>
        <w:t>“</w:t>
      </w:r>
      <w:r>
        <w:rPr>
          <w:rFonts w:ascii="Arial" w:hAnsi="Arial" w:cs="Arial"/>
          <w:color w:val="666666"/>
          <w:sz w:val="15"/>
          <w:szCs w:val="15"/>
        </w:rPr>
        <w:t>打开</w:t>
      </w:r>
      <w:r>
        <w:rPr>
          <w:rFonts w:ascii="Arial" w:hAnsi="Arial" w:cs="Arial"/>
          <w:color w:val="666666"/>
          <w:sz w:val="15"/>
          <w:szCs w:val="15"/>
        </w:rPr>
        <w:t>”</w:t>
      </w:r>
      <w:r>
        <w:rPr>
          <w:rFonts w:ascii="Arial" w:hAnsi="Arial" w:cs="Arial"/>
          <w:color w:val="666666"/>
          <w:sz w:val="15"/>
          <w:szCs w:val="15"/>
        </w:rPr>
        <w:t>的时候</w:t>
      </w:r>
      <w:r>
        <w:rPr>
          <w:rFonts w:ascii="Arial" w:hAnsi="Arial" w:cs="Arial"/>
          <w:color w:val="666666"/>
          <w:sz w:val="15"/>
          <w:szCs w:val="15"/>
        </w:rPr>
        <w:t xml:space="preserve"> Kestrel </w:t>
      </w:r>
      <w:r>
        <w:rPr>
          <w:rFonts w:ascii="Arial" w:hAnsi="Arial" w:cs="Arial"/>
          <w:color w:val="666666"/>
          <w:sz w:val="15"/>
          <w:szCs w:val="15"/>
        </w:rPr>
        <w:t>会给客户端同时提供消息体数据和一个唯一的</w:t>
      </w:r>
      <w:r>
        <w:rPr>
          <w:rFonts w:ascii="Arial" w:hAnsi="Arial" w:cs="Arial"/>
          <w:color w:val="666666"/>
          <w:sz w:val="15"/>
          <w:szCs w:val="15"/>
        </w:rPr>
        <w:t xml:space="preserve"> id</w:t>
      </w:r>
      <w:r>
        <w:rPr>
          <w:rFonts w:ascii="Arial" w:hAnsi="Arial" w:cs="Arial"/>
          <w:color w:val="666666"/>
          <w:sz w:val="15"/>
          <w:szCs w:val="15"/>
        </w:rPr>
        <w:t>。</w:t>
      </w:r>
      <w:r>
        <w:rPr>
          <w:rStyle w:val="HTML"/>
          <w:color w:val="666666"/>
        </w:rPr>
        <w:t>KestrelSpout</w:t>
      </w:r>
      <w:r>
        <w:rPr>
          <w:rStyle w:val="apple-converted-space"/>
          <w:rFonts w:ascii="Arial" w:hAnsi="Arial" w:cs="Arial"/>
          <w:color w:val="666666"/>
          <w:sz w:val="15"/>
          <w:szCs w:val="15"/>
        </w:rPr>
        <w:t> </w:t>
      </w:r>
      <w:r>
        <w:rPr>
          <w:rFonts w:ascii="Arial" w:hAnsi="Arial" w:cs="Arial"/>
          <w:color w:val="666666"/>
          <w:sz w:val="15"/>
          <w:szCs w:val="15"/>
        </w:rPr>
        <w:t>在使用</w:t>
      </w:r>
      <w:r>
        <w:rPr>
          <w:rStyle w:val="apple-converted-space"/>
          <w:rFonts w:ascii="Arial" w:hAnsi="Arial" w:cs="Arial"/>
          <w:color w:val="666666"/>
          <w:sz w:val="15"/>
          <w:szCs w:val="15"/>
        </w:rPr>
        <w:t> </w:t>
      </w:r>
      <w:r>
        <w:rPr>
          <w:rStyle w:val="HTML"/>
          <w:color w:val="666666"/>
        </w:rPr>
        <w:t>SpoutOutputCollector</w:t>
      </w:r>
      <w:r>
        <w:rPr>
          <w:rStyle w:val="apple-converted-space"/>
          <w:rFonts w:ascii="Arial" w:hAnsi="Arial" w:cs="Arial"/>
          <w:color w:val="666666"/>
          <w:sz w:val="15"/>
          <w:szCs w:val="15"/>
        </w:rPr>
        <w:t> </w:t>
      </w:r>
      <w:r>
        <w:rPr>
          <w:rFonts w:ascii="Arial" w:hAnsi="Arial" w:cs="Arial"/>
          <w:color w:val="666666"/>
          <w:sz w:val="15"/>
          <w:szCs w:val="15"/>
        </w:rPr>
        <w:t>发送</w:t>
      </w:r>
      <w:r>
        <w:rPr>
          <w:rFonts w:ascii="Arial" w:hAnsi="Arial" w:cs="Arial"/>
          <w:color w:val="666666"/>
          <w:sz w:val="15"/>
          <w:szCs w:val="15"/>
        </w:rPr>
        <w:t xml:space="preserve"> tuple </w:t>
      </w:r>
      <w:r>
        <w:rPr>
          <w:rFonts w:ascii="Arial" w:hAnsi="Arial" w:cs="Arial"/>
          <w:color w:val="666666"/>
          <w:sz w:val="15"/>
          <w:szCs w:val="15"/>
        </w:rPr>
        <w:t>的时候就会把这个唯一的</w:t>
      </w:r>
      <w:r>
        <w:rPr>
          <w:rFonts w:ascii="Arial" w:hAnsi="Arial" w:cs="Arial"/>
          <w:color w:val="666666"/>
          <w:sz w:val="15"/>
          <w:szCs w:val="15"/>
        </w:rPr>
        <w:t xml:space="preserve"> id </w:t>
      </w:r>
      <w:r>
        <w:rPr>
          <w:rFonts w:ascii="Arial" w:hAnsi="Arial" w:cs="Arial"/>
          <w:color w:val="666666"/>
          <w:sz w:val="15"/>
          <w:szCs w:val="15"/>
        </w:rPr>
        <w:t>当作</w:t>
      </w:r>
      <w:r>
        <w:rPr>
          <w:rFonts w:ascii="Arial" w:hAnsi="Arial" w:cs="Arial"/>
          <w:color w:val="666666"/>
          <w:sz w:val="15"/>
          <w:szCs w:val="15"/>
        </w:rPr>
        <w:t>“</w:t>
      </w:r>
      <w:r>
        <w:rPr>
          <w:rFonts w:ascii="Arial" w:hAnsi="Arial" w:cs="Arial"/>
          <w:color w:val="666666"/>
          <w:sz w:val="15"/>
          <w:szCs w:val="15"/>
        </w:rPr>
        <w:t>消</w:t>
      </w:r>
      <w:r>
        <w:rPr>
          <w:rFonts w:ascii="Arial" w:hAnsi="Arial" w:cs="Arial"/>
          <w:color w:val="666666"/>
          <w:sz w:val="15"/>
          <w:szCs w:val="15"/>
        </w:rPr>
        <w:lastRenderedPageBreak/>
        <w:t>息</w:t>
      </w:r>
      <w:r>
        <w:rPr>
          <w:rFonts w:ascii="Arial" w:hAnsi="Arial" w:cs="Arial"/>
          <w:color w:val="666666"/>
          <w:sz w:val="15"/>
          <w:szCs w:val="15"/>
        </w:rPr>
        <w:t xml:space="preserve"> id”</w:t>
      </w:r>
      <w:r>
        <w:rPr>
          <w:rFonts w:ascii="Arial" w:hAnsi="Arial" w:cs="Arial"/>
          <w:color w:val="666666"/>
          <w:sz w:val="15"/>
          <w:szCs w:val="15"/>
        </w:rPr>
        <w:t>。一段时间之后，在</w:t>
      </w:r>
      <w:r>
        <w:rPr>
          <w:rStyle w:val="apple-converted-space"/>
          <w:rFonts w:ascii="Arial" w:hAnsi="Arial" w:cs="Arial"/>
          <w:color w:val="666666"/>
          <w:sz w:val="15"/>
          <w:szCs w:val="15"/>
        </w:rPr>
        <w:t> </w:t>
      </w:r>
      <w:r>
        <w:rPr>
          <w:rStyle w:val="HTML"/>
          <w:color w:val="666666"/>
        </w:rPr>
        <w:t>KestrelSpout</w:t>
      </w:r>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或者</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方法被调用的时候，</w:t>
      </w:r>
      <w:r>
        <w:rPr>
          <w:rStyle w:val="HTML"/>
          <w:color w:val="666666"/>
        </w:rPr>
        <w:t>KestrelSpout</w:t>
      </w:r>
      <w:r>
        <w:rPr>
          <w:rStyle w:val="apple-converted-space"/>
          <w:rFonts w:ascii="Arial" w:hAnsi="Arial" w:cs="Arial"/>
          <w:color w:val="666666"/>
          <w:sz w:val="15"/>
          <w:szCs w:val="15"/>
        </w:rPr>
        <w:t> </w:t>
      </w:r>
      <w:r>
        <w:rPr>
          <w:rFonts w:ascii="Arial" w:hAnsi="Arial" w:cs="Arial"/>
          <w:color w:val="666666"/>
          <w:sz w:val="15"/>
          <w:szCs w:val="15"/>
        </w:rPr>
        <w:t>就会通过这个消息</w:t>
      </w:r>
      <w:r>
        <w:rPr>
          <w:rFonts w:ascii="Arial" w:hAnsi="Arial" w:cs="Arial"/>
          <w:color w:val="666666"/>
          <w:sz w:val="15"/>
          <w:szCs w:val="15"/>
        </w:rPr>
        <w:t xml:space="preserve"> id </w:t>
      </w:r>
      <w:r>
        <w:rPr>
          <w:rFonts w:ascii="Arial" w:hAnsi="Arial" w:cs="Arial"/>
          <w:color w:val="666666"/>
          <w:sz w:val="15"/>
          <w:szCs w:val="15"/>
        </w:rPr>
        <w:t>向</w:t>
      </w:r>
      <w:r>
        <w:rPr>
          <w:rFonts w:ascii="Arial" w:hAnsi="Arial" w:cs="Arial"/>
          <w:color w:val="666666"/>
          <w:sz w:val="15"/>
          <w:szCs w:val="15"/>
        </w:rPr>
        <w:t xml:space="preserve"> Kestrel </w:t>
      </w:r>
      <w:r>
        <w:rPr>
          <w:rFonts w:ascii="Arial" w:hAnsi="Arial" w:cs="Arial"/>
          <w:color w:val="666666"/>
          <w:sz w:val="15"/>
          <w:szCs w:val="15"/>
        </w:rPr>
        <w:t>请求将消息从队列中移除（对应</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的情况）或者将消息重新放回队列（对应</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的情况）。</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 xml:space="preserve">Storm </w:t>
      </w:r>
      <w:r>
        <w:rPr>
          <w:rFonts w:ascii="Arial" w:hAnsi="Arial" w:cs="Arial"/>
          <w:color w:val="666666"/>
        </w:rPr>
        <w:t>的可靠性</w:t>
      </w:r>
      <w:r>
        <w:rPr>
          <w:rFonts w:ascii="Arial" w:hAnsi="Arial" w:cs="Arial"/>
          <w:color w:val="666666"/>
        </w:rPr>
        <w:t xml:space="preserve"> API</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使用</w:t>
      </w:r>
      <w:r>
        <w:rPr>
          <w:rFonts w:ascii="Arial" w:hAnsi="Arial" w:cs="Arial"/>
          <w:color w:val="666666"/>
          <w:sz w:val="15"/>
          <w:szCs w:val="15"/>
        </w:rPr>
        <w:t xml:space="preserve"> Storm </w:t>
      </w:r>
      <w:r>
        <w:rPr>
          <w:rFonts w:ascii="Arial" w:hAnsi="Arial" w:cs="Arial"/>
          <w:color w:val="666666"/>
          <w:sz w:val="15"/>
          <w:szCs w:val="15"/>
        </w:rPr>
        <w:t>的可靠性机制的时候你需要注意两件事：首先，在</w:t>
      </w:r>
      <w:r>
        <w:rPr>
          <w:rFonts w:ascii="Arial" w:hAnsi="Arial" w:cs="Arial"/>
          <w:color w:val="666666"/>
          <w:sz w:val="15"/>
          <w:szCs w:val="15"/>
        </w:rPr>
        <w:t xml:space="preserve"> tuple </w:t>
      </w:r>
      <w:r>
        <w:rPr>
          <w:rFonts w:ascii="Arial" w:hAnsi="Arial" w:cs="Arial"/>
          <w:color w:val="666666"/>
          <w:sz w:val="15"/>
          <w:szCs w:val="15"/>
        </w:rPr>
        <w:t>树中创建新节点连接时务必通知</w:t>
      </w:r>
      <w:r>
        <w:rPr>
          <w:rFonts w:ascii="Arial" w:hAnsi="Arial" w:cs="Arial"/>
          <w:color w:val="666666"/>
          <w:sz w:val="15"/>
          <w:szCs w:val="15"/>
        </w:rPr>
        <w:t xml:space="preserve"> Storm</w:t>
      </w:r>
      <w:r>
        <w:rPr>
          <w:rFonts w:ascii="Arial" w:hAnsi="Arial" w:cs="Arial"/>
          <w:color w:val="666666"/>
          <w:sz w:val="15"/>
          <w:szCs w:val="15"/>
        </w:rPr>
        <w:t>；其次，在每个</w:t>
      </w:r>
      <w:r>
        <w:rPr>
          <w:rFonts w:ascii="Arial" w:hAnsi="Arial" w:cs="Arial"/>
          <w:color w:val="666666"/>
          <w:sz w:val="15"/>
          <w:szCs w:val="15"/>
        </w:rPr>
        <w:t xml:space="preserve"> tuple </w:t>
      </w:r>
      <w:r>
        <w:rPr>
          <w:rFonts w:ascii="Arial" w:hAnsi="Arial" w:cs="Arial"/>
          <w:color w:val="666666"/>
          <w:sz w:val="15"/>
          <w:szCs w:val="15"/>
        </w:rPr>
        <w:t>处理结束的时候也必须向</w:t>
      </w:r>
      <w:r>
        <w:rPr>
          <w:rFonts w:ascii="Arial" w:hAnsi="Arial" w:cs="Arial"/>
          <w:color w:val="666666"/>
          <w:sz w:val="15"/>
          <w:szCs w:val="15"/>
        </w:rPr>
        <w:t xml:space="preserve"> Storm </w:t>
      </w:r>
      <w:r>
        <w:rPr>
          <w:rFonts w:ascii="Arial" w:hAnsi="Arial" w:cs="Arial"/>
          <w:color w:val="666666"/>
          <w:sz w:val="15"/>
          <w:szCs w:val="15"/>
        </w:rPr>
        <w:t>发出通知。通过这两个操作，</w:t>
      </w:r>
      <w:r>
        <w:rPr>
          <w:rFonts w:ascii="Arial" w:hAnsi="Arial" w:cs="Arial"/>
          <w:color w:val="666666"/>
          <w:sz w:val="15"/>
          <w:szCs w:val="15"/>
        </w:rPr>
        <w:t xml:space="preserve">Storm </w:t>
      </w:r>
      <w:r>
        <w:rPr>
          <w:rFonts w:ascii="Arial" w:hAnsi="Arial" w:cs="Arial"/>
          <w:color w:val="666666"/>
          <w:sz w:val="15"/>
          <w:szCs w:val="15"/>
        </w:rPr>
        <w:t>就能够检测到</w:t>
      </w:r>
      <w:r>
        <w:rPr>
          <w:rFonts w:ascii="Arial" w:hAnsi="Arial" w:cs="Arial"/>
          <w:color w:val="666666"/>
          <w:sz w:val="15"/>
          <w:szCs w:val="15"/>
        </w:rPr>
        <w:t xml:space="preserve"> tuple </w:t>
      </w:r>
      <w:r>
        <w:rPr>
          <w:rFonts w:ascii="Arial" w:hAnsi="Arial" w:cs="Arial"/>
          <w:color w:val="666666"/>
          <w:sz w:val="15"/>
          <w:szCs w:val="15"/>
        </w:rPr>
        <w:t>树会在何时完成处理，并适时地调用</w:t>
      </w:r>
      <w:r>
        <w:rPr>
          <w:rFonts w:ascii="Arial" w:hAnsi="Arial" w:cs="Arial"/>
          <w:color w:val="666666"/>
          <w:sz w:val="15"/>
          <w:szCs w:val="15"/>
        </w:rPr>
        <w:t xml:space="preserve"> ack </w:t>
      </w:r>
      <w:r>
        <w:rPr>
          <w:rFonts w:ascii="Arial" w:hAnsi="Arial" w:cs="Arial"/>
          <w:color w:val="666666"/>
          <w:sz w:val="15"/>
          <w:szCs w:val="15"/>
        </w:rPr>
        <w:t>或者</w:t>
      </w:r>
      <w:r>
        <w:rPr>
          <w:rFonts w:ascii="Arial" w:hAnsi="Arial" w:cs="Arial"/>
          <w:color w:val="666666"/>
          <w:sz w:val="15"/>
          <w:szCs w:val="15"/>
        </w:rPr>
        <w:t xml:space="preserve"> fail </w:t>
      </w:r>
      <w:r>
        <w:rPr>
          <w:rFonts w:ascii="Arial" w:hAnsi="Arial" w:cs="Arial"/>
          <w:color w:val="666666"/>
          <w:sz w:val="15"/>
          <w:szCs w:val="15"/>
        </w:rPr>
        <w:t>方法。</w:t>
      </w:r>
      <w:r>
        <w:rPr>
          <w:rFonts w:ascii="Arial" w:hAnsi="Arial" w:cs="Arial"/>
          <w:color w:val="666666"/>
          <w:sz w:val="15"/>
          <w:szCs w:val="15"/>
        </w:rPr>
        <w:t xml:space="preserve">Storm </w:t>
      </w:r>
      <w:r>
        <w:rPr>
          <w:rFonts w:ascii="Arial" w:hAnsi="Arial" w:cs="Arial"/>
          <w:color w:val="666666"/>
          <w:sz w:val="15"/>
          <w:szCs w:val="15"/>
        </w:rPr>
        <w:t>的</w:t>
      </w:r>
      <w:r>
        <w:rPr>
          <w:rFonts w:ascii="Arial" w:hAnsi="Arial" w:cs="Arial"/>
          <w:color w:val="666666"/>
          <w:sz w:val="15"/>
          <w:szCs w:val="15"/>
        </w:rPr>
        <w:t xml:space="preserve"> API </w:t>
      </w:r>
      <w:r>
        <w:rPr>
          <w:rFonts w:ascii="Arial" w:hAnsi="Arial" w:cs="Arial"/>
          <w:color w:val="666666"/>
          <w:sz w:val="15"/>
          <w:szCs w:val="15"/>
        </w:rPr>
        <w:t>提供了一种非常精确的方式来实现着两个操作。</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中指定</w:t>
      </w:r>
      <w:r>
        <w:rPr>
          <w:rFonts w:ascii="Arial" w:hAnsi="Arial" w:cs="Arial"/>
          <w:color w:val="666666"/>
          <w:sz w:val="15"/>
          <w:szCs w:val="15"/>
        </w:rPr>
        <w:t xml:space="preserve"> tuple </w:t>
      </w:r>
      <w:r>
        <w:rPr>
          <w:rFonts w:ascii="Arial" w:hAnsi="Arial" w:cs="Arial"/>
          <w:color w:val="666666"/>
          <w:sz w:val="15"/>
          <w:szCs w:val="15"/>
        </w:rPr>
        <w:t>树中的一个连接称为</w:t>
      </w:r>
      <w:r>
        <w:rPr>
          <w:rFonts w:ascii="Arial" w:hAnsi="Arial" w:cs="Arial"/>
          <w:color w:val="666666"/>
          <w:sz w:val="15"/>
          <w:szCs w:val="15"/>
        </w:rPr>
        <w:t>“</w:t>
      </w:r>
      <w:r>
        <w:rPr>
          <w:rFonts w:ascii="Arial" w:hAnsi="Arial" w:cs="Arial"/>
          <w:color w:val="666666"/>
          <w:sz w:val="15"/>
          <w:szCs w:val="15"/>
        </w:rPr>
        <w:t>锚定</w:t>
      </w:r>
      <w:r>
        <w:rPr>
          <w:rFonts w:ascii="Arial" w:hAnsi="Arial" w:cs="Arial"/>
          <w:color w:val="666666"/>
          <w:sz w:val="15"/>
          <w:szCs w:val="15"/>
        </w:rPr>
        <w:t>”</w:t>
      </w:r>
      <w:r>
        <w:rPr>
          <w:rFonts w:ascii="Arial" w:hAnsi="Arial" w:cs="Arial"/>
          <w:color w:val="666666"/>
          <w:sz w:val="15"/>
          <w:szCs w:val="15"/>
        </w:rPr>
        <w:t>（</w:t>
      </w:r>
      <w:r>
        <w:rPr>
          <w:rFonts w:ascii="Arial" w:hAnsi="Arial" w:cs="Arial"/>
          <w:color w:val="666666"/>
          <w:sz w:val="15"/>
          <w:szCs w:val="15"/>
        </w:rPr>
        <w:t>anchoring</w:t>
      </w:r>
      <w:r>
        <w:rPr>
          <w:rFonts w:ascii="Arial" w:hAnsi="Arial" w:cs="Arial"/>
          <w:color w:val="666666"/>
          <w:sz w:val="15"/>
          <w:szCs w:val="15"/>
        </w:rPr>
        <w:t>）。锚定是在发送新</w:t>
      </w:r>
      <w:r>
        <w:rPr>
          <w:rFonts w:ascii="Arial" w:hAnsi="Arial" w:cs="Arial"/>
          <w:color w:val="666666"/>
          <w:sz w:val="15"/>
          <w:szCs w:val="15"/>
        </w:rPr>
        <w:t xml:space="preserve"> tuple </w:t>
      </w:r>
      <w:r>
        <w:rPr>
          <w:rFonts w:ascii="Arial" w:hAnsi="Arial" w:cs="Arial"/>
          <w:color w:val="666666"/>
          <w:sz w:val="15"/>
          <w:szCs w:val="15"/>
        </w:rPr>
        <w:t>的同时发生的。让我们以下面的</w:t>
      </w:r>
      <w:r>
        <w:rPr>
          <w:rFonts w:ascii="Arial" w:hAnsi="Arial" w:cs="Arial"/>
          <w:color w:val="666666"/>
          <w:sz w:val="15"/>
          <w:szCs w:val="15"/>
        </w:rPr>
        <w:t xml:space="preserve"> Bolt </w:t>
      </w:r>
      <w:r>
        <w:rPr>
          <w:rFonts w:ascii="Arial" w:hAnsi="Arial" w:cs="Arial"/>
          <w:color w:val="666666"/>
          <w:sz w:val="15"/>
          <w:szCs w:val="15"/>
        </w:rPr>
        <w:t>为例说明这一点，这个</w:t>
      </w:r>
      <w:r>
        <w:rPr>
          <w:rFonts w:ascii="Arial" w:hAnsi="Arial" w:cs="Arial"/>
          <w:color w:val="666666"/>
          <w:sz w:val="15"/>
          <w:szCs w:val="15"/>
        </w:rPr>
        <w:t xml:space="preserve"> Bolt </w:t>
      </w:r>
      <w:r>
        <w:rPr>
          <w:rFonts w:ascii="Arial" w:hAnsi="Arial" w:cs="Arial"/>
          <w:color w:val="666666"/>
          <w:sz w:val="15"/>
          <w:szCs w:val="15"/>
        </w:rPr>
        <w:t>将一个包含句子的</w:t>
      </w:r>
      <w:r>
        <w:rPr>
          <w:rFonts w:ascii="Arial" w:hAnsi="Arial" w:cs="Arial"/>
          <w:color w:val="666666"/>
          <w:sz w:val="15"/>
          <w:szCs w:val="15"/>
        </w:rPr>
        <w:t xml:space="preserve"> tuple </w:t>
      </w:r>
      <w:r>
        <w:rPr>
          <w:rFonts w:ascii="Arial" w:hAnsi="Arial" w:cs="Arial"/>
          <w:color w:val="666666"/>
          <w:sz w:val="15"/>
          <w:szCs w:val="15"/>
        </w:rPr>
        <w:t>分割成若干个单词</w:t>
      </w:r>
      <w:r>
        <w:rPr>
          <w:rFonts w:ascii="Arial" w:hAnsi="Arial" w:cs="Arial"/>
          <w:color w:val="666666"/>
          <w:sz w:val="15"/>
          <w:szCs w:val="15"/>
        </w:rPr>
        <w:t xml:space="preserve"> tuple</w:t>
      </w:r>
      <w:r>
        <w:rPr>
          <w:rFonts w:ascii="Arial" w:hAnsi="Arial" w:cs="Arial"/>
          <w:color w:val="666666"/>
          <w:sz w:val="15"/>
          <w:szCs w:val="15"/>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rStyle w:val="pl-k"/>
          <w:color w:val="666666"/>
        </w:rPr>
        <w:t>public</w:t>
      </w:r>
      <w:r>
        <w:rPr>
          <w:color w:val="666666"/>
        </w:rPr>
        <w:t xml:space="preserve"> </w:t>
      </w:r>
      <w:r>
        <w:rPr>
          <w:rStyle w:val="pl-k"/>
          <w:color w:val="666666"/>
        </w:rPr>
        <w:t>class</w:t>
      </w:r>
      <w:r>
        <w:rPr>
          <w:color w:val="666666"/>
        </w:rPr>
        <w:t xml:space="preserve"> </w:t>
      </w:r>
      <w:r>
        <w:rPr>
          <w:rStyle w:val="pl-en"/>
          <w:color w:val="666666"/>
        </w:rPr>
        <w:t>SplitSentence</w:t>
      </w:r>
      <w:r>
        <w:rPr>
          <w:color w:val="666666"/>
        </w:rPr>
        <w:t xml:space="preserve"> </w:t>
      </w:r>
      <w:r>
        <w:rPr>
          <w:rStyle w:val="pl-k"/>
          <w:color w:val="666666"/>
        </w:rPr>
        <w:t>extends</w:t>
      </w:r>
      <w:r>
        <w:rPr>
          <w:color w:val="666666"/>
        </w:rPr>
        <w:t xml:space="preserve"> </w:t>
      </w:r>
      <w:r>
        <w:rPr>
          <w:rStyle w:val="pl-e"/>
          <w:color w:val="666666"/>
        </w:rPr>
        <w:t>BaseRichBolt</w:t>
      </w: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smi"/>
          <w:color w:val="666666"/>
        </w:rPr>
        <w:t>OutputCollector</w:t>
      </w:r>
      <w:r>
        <w:rPr>
          <w:color w:val="666666"/>
        </w:rPr>
        <w:t xml:space="preserve"> _collector;</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public</w:t>
      </w:r>
      <w:r>
        <w:rPr>
          <w:color w:val="666666"/>
        </w:rPr>
        <w:t xml:space="preserve"> </w:t>
      </w:r>
      <w:r>
        <w:rPr>
          <w:rStyle w:val="pl-k"/>
          <w:color w:val="666666"/>
        </w:rPr>
        <w:t>void</w:t>
      </w:r>
      <w:r>
        <w:rPr>
          <w:color w:val="666666"/>
        </w:rPr>
        <w:t xml:space="preserve"> </w:t>
      </w:r>
      <w:r>
        <w:rPr>
          <w:rStyle w:val="pl-en"/>
          <w:color w:val="666666"/>
        </w:rPr>
        <w:t>prepare</w:t>
      </w:r>
      <w:r>
        <w:rPr>
          <w:color w:val="666666"/>
        </w:rPr>
        <w:t>(</w:t>
      </w:r>
      <w:r>
        <w:rPr>
          <w:rStyle w:val="pl-smi"/>
          <w:color w:val="666666"/>
        </w:rPr>
        <w:t>Map</w:t>
      </w:r>
      <w:r>
        <w:rPr>
          <w:color w:val="666666"/>
        </w:rPr>
        <w:t xml:space="preserve"> </w:t>
      </w:r>
      <w:r>
        <w:rPr>
          <w:rStyle w:val="pl-v"/>
          <w:color w:val="666666"/>
        </w:rPr>
        <w:t>conf</w:t>
      </w:r>
      <w:r>
        <w:rPr>
          <w:color w:val="666666"/>
        </w:rPr>
        <w:t xml:space="preserve">, </w:t>
      </w:r>
      <w:r>
        <w:rPr>
          <w:rStyle w:val="pl-smi"/>
          <w:color w:val="666666"/>
        </w:rPr>
        <w:t>TopologyContext</w:t>
      </w:r>
      <w:r>
        <w:rPr>
          <w:color w:val="666666"/>
        </w:rPr>
        <w:t xml:space="preserve"> </w:t>
      </w:r>
      <w:r>
        <w:rPr>
          <w:rStyle w:val="pl-v"/>
          <w:color w:val="666666"/>
        </w:rPr>
        <w:t>context</w:t>
      </w:r>
      <w:r>
        <w:rPr>
          <w:color w:val="666666"/>
        </w:rPr>
        <w:t xml:space="preserve">, </w:t>
      </w:r>
      <w:r>
        <w:rPr>
          <w:rStyle w:val="pl-smi"/>
          <w:color w:val="666666"/>
        </w:rPr>
        <w:t>OutputCollector</w:t>
      </w:r>
      <w:r>
        <w:rPr>
          <w:color w:val="666666"/>
        </w:rPr>
        <w:t xml:space="preserve"> </w:t>
      </w:r>
      <w:r>
        <w:rPr>
          <w:rStyle w:val="pl-v"/>
          <w:color w:val="666666"/>
        </w:rPr>
        <w:t>collector</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_collector </w:t>
      </w:r>
      <w:r>
        <w:rPr>
          <w:rStyle w:val="pl-k"/>
          <w:color w:val="666666"/>
        </w:rPr>
        <w:t>=</w:t>
      </w:r>
      <w:r>
        <w:rPr>
          <w:color w:val="666666"/>
        </w:rPr>
        <w:t xml:space="preserve"> collector;</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public</w:t>
      </w:r>
      <w:r>
        <w:rPr>
          <w:color w:val="666666"/>
        </w:rPr>
        <w:t xml:space="preserve"> </w:t>
      </w:r>
      <w:r>
        <w:rPr>
          <w:rStyle w:val="pl-k"/>
          <w:color w:val="666666"/>
        </w:rPr>
        <w:t>void</w:t>
      </w:r>
      <w:r>
        <w:rPr>
          <w:color w:val="666666"/>
        </w:rPr>
        <w:t xml:space="preserve"> </w:t>
      </w:r>
      <w:r>
        <w:rPr>
          <w:rStyle w:val="pl-en"/>
          <w:color w:val="666666"/>
        </w:rPr>
        <w:t>execute</w:t>
      </w:r>
      <w:r>
        <w:rPr>
          <w:color w:val="666666"/>
        </w:rPr>
        <w:t>(</w:t>
      </w:r>
      <w:r>
        <w:rPr>
          <w:rStyle w:val="pl-smi"/>
          <w:color w:val="666666"/>
        </w:rPr>
        <w:t>Tuple</w:t>
      </w:r>
      <w:r>
        <w:rPr>
          <w:color w:val="666666"/>
        </w:rPr>
        <w:t xml:space="preserve"> </w:t>
      </w:r>
      <w:r>
        <w:rPr>
          <w:rStyle w:val="pl-v"/>
          <w:color w:val="666666"/>
        </w:rPr>
        <w:t>tuple</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smi"/>
          <w:color w:val="666666"/>
        </w:rPr>
        <w:t>String</w:t>
      </w:r>
      <w:r>
        <w:rPr>
          <w:color w:val="666666"/>
        </w:rPr>
        <w:t xml:space="preserve"> sentence </w:t>
      </w:r>
      <w:r>
        <w:rPr>
          <w:rStyle w:val="pl-k"/>
          <w:color w:val="666666"/>
        </w:rPr>
        <w:t>=</w:t>
      </w:r>
      <w:r>
        <w:rPr>
          <w:color w:val="666666"/>
        </w:rPr>
        <w:t xml:space="preserve"> tuple</w:t>
      </w:r>
      <w:r>
        <w:rPr>
          <w:rStyle w:val="pl-k"/>
          <w:color w:val="666666"/>
        </w:rPr>
        <w:t>.</w:t>
      </w:r>
      <w:r>
        <w:rPr>
          <w:color w:val="666666"/>
        </w:rPr>
        <w:t>getString(</w:t>
      </w:r>
      <w:r>
        <w:rPr>
          <w:rStyle w:val="pl-c1"/>
          <w:color w:val="666666"/>
        </w:rPr>
        <w:t>0</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for</w:t>
      </w:r>
      <w:r>
        <w:rPr>
          <w:color w:val="666666"/>
        </w:rPr>
        <w:t>(</w:t>
      </w:r>
      <w:r>
        <w:rPr>
          <w:rStyle w:val="pl-smi"/>
          <w:color w:val="666666"/>
        </w:rPr>
        <w:t>String</w:t>
      </w:r>
      <w:r>
        <w:rPr>
          <w:color w:val="666666"/>
        </w:rPr>
        <w:t xml:space="preserve"> word</w:t>
      </w:r>
      <w:r>
        <w:rPr>
          <w:rStyle w:val="pl-k"/>
          <w:color w:val="666666"/>
        </w:rPr>
        <w:t>:</w:t>
      </w:r>
      <w:r>
        <w:rPr>
          <w:color w:val="666666"/>
        </w:rPr>
        <w:t xml:space="preserve"> sentence</w:t>
      </w:r>
      <w:r>
        <w:rPr>
          <w:rStyle w:val="pl-k"/>
          <w:color w:val="666666"/>
        </w:rPr>
        <w:t>.</w:t>
      </w:r>
      <w:r>
        <w:rPr>
          <w:color w:val="666666"/>
        </w:rPr>
        <w:t>split(</w:t>
      </w:r>
      <w:r>
        <w:rPr>
          <w:rStyle w:val="pl-pds"/>
          <w:color w:val="666666"/>
        </w:rPr>
        <w:t>"</w:t>
      </w:r>
      <w:r>
        <w:rPr>
          <w:rStyle w:val="pl-s"/>
          <w:color w:val="666666"/>
        </w:rPr>
        <w:t xml:space="preserve"> </w:t>
      </w:r>
      <w:r>
        <w:rPr>
          <w:rStyle w:val="pl-pds"/>
          <w:color w:val="666666"/>
        </w:rPr>
        <w:t>"</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_collector</w:t>
      </w:r>
      <w:r>
        <w:rPr>
          <w:rStyle w:val="pl-k"/>
          <w:color w:val="666666"/>
        </w:rPr>
        <w:t>.</w:t>
      </w:r>
      <w:r>
        <w:rPr>
          <w:color w:val="666666"/>
        </w:rPr>
        <w:t xml:space="preserve">emit(tuple, </w:t>
      </w:r>
      <w:r>
        <w:rPr>
          <w:rStyle w:val="pl-k"/>
          <w:color w:val="666666"/>
        </w:rPr>
        <w:t>new</w:t>
      </w:r>
      <w:r>
        <w:rPr>
          <w:color w:val="666666"/>
        </w:rPr>
        <w:t xml:space="preserve"> </w:t>
      </w:r>
      <w:r>
        <w:rPr>
          <w:rStyle w:val="pl-smi"/>
          <w:color w:val="666666"/>
        </w:rPr>
        <w:t>Values</w:t>
      </w:r>
      <w:r>
        <w:rPr>
          <w:color w:val="666666"/>
        </w:rPr>
        <w:t>(word));</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_collector</w:t>
      </w:r>
      <w:r>
        <w:rPr>
          <w:rStyle w:val="pl-k"/>
          <w:color w:val="666666"/>
        </w:rPr>
        <w:t>.</w:t>
      </w:r>
      <w:r>
        <w:rPr>
          <w:color w:val="666666"/>
        </w:rPr>
        <w:t>ack(tuple);</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public</w:t>
      </w:r>
      <w:r>
        <w:rPr>
          <w:color w:val="666666"/>
        </w:rPr>
        <w:t xml:space="preserve"> </w:t>
      </w:r>
      <w:r>
        <w:rPr>
          <w:rStyle w:val="pl-k"/>
          <w:color w:val="666666"/>
        </w:rPr>
        <w:t>void</w:t>
      </w:r>
      <w:r>
        <w:rPr>
          <w:color w:val="666666"/>
        </w:rPr>
        <w:t xml:space="preserve"> </w:t>
      </w:r>
      <w:r>
        <w:rPr>
          <w:rStyle w:val="pl-en"/>
          <w:color w:val="666666"/>
        </w:rPr>
        <w:t>declareOutputFields</w:t>
      </w:r>
      <w:r>
        <w:rPr>
          <w:color w:val="666666"/>
        </w:rPr>
        <w:t>(</w:t>
      </w:r>
      <w:r>
        <w:rPr>
          <w:rStyle w:val="pl-smi"/>
          <w:color w:val="666666"/>
        </w:rPr>
        <w:t>OutputFieldsDeclarer</w:t>
      </w:r>
      <w:r>
        <w:rPr>
          <w:color w:val="666666"/>
        </w:rPr>
        <w:t xml:space="preserve"> </w:t>
      </w:r>
      <w:r>
        <w:rPr>
          <w:rStyle w:val="pl-v"/>
          <w:color w:val="666666"/>
        </w:rPr>
        <w:t>declarer</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lastRenderedPageBreak/>
        <w:t xml:space="preserve">            declarer</w:t>
      </w:r>
      <w:r>
        <w:rPr>
          <w:rStyle w:val="pl-k"/>
          <w:color w:val="666666"/>
        </w:rPr>
        <w:t>.</w:t>
      </w:r>
      <w:r>
        <w:rPr>
          <w:color w:val="666666"/>
        </w:rPr>
        <w:t>declare(</w:t>
      </w:r>
      <w:r>
        <w:rPr>
          <w:rStyle w:val="pl-k"/>
          <w:color w:val="666666"/>
        </w:rPr>
        <w:t>new</w:t>
      </w:r>
      <w:r>
        <w:rPr>
          <w:color w:val="666666"/>
        </w:rPr>
        <w:t xml:space="preserve"> </w:t>
      </w:r>
      <w:r>
        <w:rPr>
          <w:rStyle w:val="pl-smi"/>
          <w:color w:val="666666"/>
        </w:rPr>
        <w:t>Fields</w:t>
      </w:r>
      <w:r>
        <w:rPr>
          <w:color w:val="666666"/>
        </w:rPr>
        <w:t>(</w:t>
      </w:r>
      <w:r>
        <w:rPr>
          <w:rStyle w:val="pl-pds"/>
          <w:color w:val="666666"/>
        </w:rPr>
        <w:t>"</w:t>
      </w:r>
      <w:r>
        <w:rPr>
          <w:rStyle w:val="pl-s"/>
          <w:color w:val="666666"/>
        </w:rPr>
        <w:t>word</w:t>
      </w:r>
      <w:r>
        <w:rPr>
          <w:rStyle w:val="pl-pds"/>
          <w:color w:val="666666"/>
        </w:rPr>
        <w: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通过将输入</w:t>
      </w:r>
      <w:r>
        <w:rPr>
          <w:rFonts w:ascii="Arial" w:hAnsi="Arial" w:cs="Arial"/>
          <w:color w:val="666666"/>
          <w:sz w:val="15"/>
          <w:szCs w:val="15"/>
        </w:rPr>
        <w:t xml:space="preserve"> tuple </w:t>
      </w:r>
      <w:r>
        <w:rPr>
          <w:rFonts w:ascii="Arial" w:hAnsi="Arial" w:cs="Arial"/>
          <w:color w:val="666666"/>
          <w:sz w:val="15"/>
          <w:szCs w:val="15"/>
        </w:rPr>
        <w:t>指定为</w:t>
      </w:r>
      <w:r>
        <w:rPr>
          <w:rStyle w:val="apple-converted-space"/>
          <w:rFonts w:ascii="Arial" w:hAnsi="Arial" w:cs="Arial"/>
          <w:color w:val="666666"/>
          <w:sz w:val="15"/>
          <w:szCs w:val="15"/>
        </w:rPr>
        <w:t> </w:t>
      </w:r>
      <w:r>
        <w:rPr>
          <w:rStyle w:val="HTML"/>
          <w:color w:val="666666"/>
        </w:rPr>
        <w:t>emit</w:t>
      </w:r>
      <w:r>
        <w:rPr>
          <w:rStyle w:val="apple-converted-space"/>
          <w:rFonts w:ascii="Arial" w:hAnsi="Arial" w:cs="Arial"/>
          <w:color w:val="666666"/>
          <w:sz w:val="15"/>
          <w:szCs w:val="15"/>
        </w:rPr>
        <w:t> </w:t>
      </w:r>
      <w:r>
        <w:rPr>
          <w:rFonts w:ascii="Arial" w:hAnsi="Arial" w:cs="Arial"/>
          <w:color w:val="666666"/>
          <w:sz w:val="15"/>
          <w:szCs w:val="15"/>
        </w:rPr>
        <w:t>方法的第一个参数，每个单词</w:t>
      </w:r>
      <w:r>
        <w:rPr>
          <w:rFonts w:ascii="Arial" w:hAnsi="Arial" w:cs="Arial"/>
          <w:color w:val="666666"/>
          <w:sz w:val="15"/>
          <w:szCs w:val="15"/>
        </w:rPr>
        <w:t xml:space="preserve"> tuple </w:t>
      </w:r>
      <w:r>
        <w:rPr>
          <w:rFonts w:ascii="Arial" w:hAnsi="Arial" w:cs="Arial"/>
          <w:color w:val="666666"/>
          <w:sz w:val="15"/>
          <w:szCs w:val="15"/>
        </w:rPr>
        <w:t>都被</w:t>
      </w:r>
      <w:r>
        <w:rPr>
          <w:rFonts w:ascii="Arial" w:hAnsi="Arial" w:cs="Arial"/>
          <w:color w:val="666666"/>
          <w:sz w:val="15"/>
          <w:szCs w:val="15"/>
        </w:rPr>
        <w:t>“</w:t>
      </w:r>
      <w:r>
        <w:rPr>
          <w:rFonts w:ascii="Arial" w:hAnsi="Arial" w:cs="Arial"/>
          <w:color w:val="666666"/>
          <w:sz w:val="15"/>
          <w:szCs w:val="15"/>
        </w:rPr>
        <w:t>锚定</w:t>
      </w:r>
      <w:r>
        <w:rPr>
          <w:rFonts w:ascii="Arial" w:hAnsi="Arial" w:cs="Arial"/>
          <w:color w:val="666666"/>
          <w:sz w:val="15"/>
          <w:szCs w:val="15"/>
        </w:rPr>
        <w:t>”</w:t>
      </w:r>
      <w:r>
        <w:rPr>
          <w:rFonts w:ascii="Arial" w:hAnsi="Arial" w:cs="Arial"/>
          <w:color w:val="666666"/>
          <w:sz w:val="15"/>
          <w:szCs w:val="15"/>
        </w:rPr>
        <w:t>了。这样，如果单词</w:t>
      </w:r>
      <w:r>
        <w:rPr>
          <w:rFonts w:ascii="Arial" w:hAnsi="Arial" w:cs="Arial"/>
          <w:color w:val="666666"/>
          <w:sz w:val="15"/>
          <w:szCs w:val="15"/>
        </w:rPr>
        <w:t xml:space="preserve"> tuple </w:t>
      </w:r>
      <w:r>
        <w:rPr>
          <w:rFonts w:ascii="Arial" w:hAnsi="Arial" w:cs="Arial"/>
          <w:color w:val="666666"/>
          <w:sz w:val="15"/>
          <w:szCs w:val="15"/>
        </w:rPr>
        <w:t>在后续处理过程中失败了，作为这棵</w:t>
      </w:r>
      <w:r>
        <w:rPr>
          <w:rFonts w:ascii="Arial" w:hAnsi="Arial" w:cs="Arial"/>
          <w:color w:val="666666"/>
          <w:sz w:val="15"/>
          <w:szCs w:val="15"/>
        </w:rPr>
        <w:t xml:space="preserve"> tuple </w:t>
      </w:r>
      <w:r>
        <w:rPr>
          <w:rFonts w:ascii="Arial" w:hAnsi="Arial" w:cs="Arial"/>
          <w:color w:val="666666"/>
          <w:sz w:val="15"/>
          <w:szCs w:val="15"/>
        </w:rPr>
        <w:t>树的根节点的原始</w:t>
      </w:r>
      <w:r>
        <w:rPr>
          <w:rFonts w:ascii="Arial" w:hAnsi="Arial" w:cs="Arial"/>
          <w:color w:val="666666"/>
          <w:sz w:val="15"/>
          <w:szCs w:val="15"/>
        </w:rPr>
        <w:t xml:space="preserve"> Spout tuple </w:t>
      </w:r>
      <w:r>
        <w:rPr>
          <w:rFonts w:ascii="Arial" w:hAnsi="Arial" w:cs="Arial"/>
          <w:color w:val="666666"/>
          <w:sz w:val="15"/>
          <w:szCs w:val="15"/>
        </w:rPr>
        <w:t>就会被重新处理。相对应的，如果这样发送</w:t>
      </w:r>
      <w:r>
        <w:rPr>
          <w:rFonts w:ascii="Arial" w:hAnsi="Arial" w:cs="Arial"/>
          <w:color w:val="666666"/>
          <w:sz w:val="15"/>
          <w:szCs w:val="15"/>
        </w:rPr>
        <w:t xml:space="preserve"> tuple</w:t>
      </w:r>
      <w:r>
        <w:rPr>
          <w:rFonts w:ascii="Arial" w:hAnsi="Arial" w:cs="Arial"/>
          <w:color w:val="666666"/>
          <w:sz w:val="15"/>
          <w:szCs w:val="15"/>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_collector</w:t>
      </w:r>
      <w:r>
        <w:rPr>
          <w:rStyle w:val="pl-k"/>
          <w:color w:val="666666"/>
        </w:rPr>
        <w:t>.</w:t>
      </w:r>
      <w:r>
        <w:rPr>
          <w:color w:val="666666"/>
        </w:rPr>
        <w:t>emit(</w:t>
      </w:r>
      <w:r>
        <w:rPr>
          <w:rStyle w:val="pl-k"/>
          <w:color w:val="666666"/>
        </w:rPr>
        <w:t>new</w:t>
      </w:r>
      <w:r>
        <w:rPr>
          <w:color w:val="666666"/>
        </w:rPr>
        <w:t xml:space="preserve"> </w:t>
      </w:r>
      <w:r>
        <w:rPr>
          <w:rStyle w:val="pl-smi"/>
          <w:color w:val="666666"/>
        </w:rPr>
        <w:t>Values</w:t>
      </w:r>
      <w:r>
        <w:rPr>
          <w:color w:val="666666"/>
        </w:rPr>
        <w:t>(word));</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就称为</w:t>
      </w:r>
      <w:r>
        <w:rPr>
          <w:rFonts w:ascii="Arial" w:hAnsi="Arial" w:cs="Arial"/>
          <w:color w:val="666666"/>
          <w:sz w:val="15"/>
          <w:szCs w:val="15"/>
        </w:rPr>
        <w:t>“</w:t>
      </w:r>
      <w:r>
        <w:rPr>
          <w:rFonts w:ascii="Arial" w:hAnsi="Arial" w:cs="Arial"/>
          <w:color w:val="666666"/>
          <w:sz w:val="15"/>
          <w:szCs w:val="15"/>
        </w:rPr>
        <w:t>非锚定</w:t>
      </w:r>
      <w:r>
        <w:rPr>
          <w:rFonts w:ascii="Arial" w:hAnsi="Arial" w:cs="Arial"/>
          <w:color w:val="666666"/>
          <w:sz w:val="15"/>
          <w:szCs w:val="15"/>
        </w:rPr>
        <w:t>”</w:t>
      </w:r>
      <w:r>
        <w:rPr>
          <w:rFonts w:ascii="Arial" w:hAnsi="Arial" w:cs="Arial"/>
          <w:color w:val="666666"/>
          <w:sz w:val="15"/>
          <w:szCs w:val="15"/>
        </w:rPr>
        <w:t>。在这种情况下，下游的</w:t>
      </w:r>
      <w:r>
        <w:rPr>
          <w:rFonts w:ascii="Arial" w:hAnsi="Arial" w:cs="Arial"/>
          <w:color w:val="666666"/>
          <w:sz w:val="15"/>
          <w:szCs w:val="15"/>
        </w:rPr>
        <w:t xml:space="preserve"> tuple </w:t>
      </w:r>
      <w:r>
        <w:rPr>
          <w:rFonts w:ascii="Arial" w:hAnsi="Arial" w:cs="Arial"/>
          <w:color w:val="666666"/>
          <w:sz w:val="15"/>
          <w:szCs w:val="15"/>
        </w:rPr>
        <w:t>处理失败不会触发原始</w:t>
      </w:r>
      <w:r>
        <w:rPr>
          <w:rFonts w:ascii="Arial" w:hAnsi="Arial" w:cs="Arial"/>
          <w:color w:val="666666"/>
          <w:sz w:val="15"/>
          <w:szCs w:val="15"/>
        </w:rPr>
        <w:t xml:space="preserve"> tuple </w:t>
      </w:r>
      <w:r>
        <w:rPr>
          <w:rFonts w:ascii="Arial" w:hAnsi="Arial" w:cs="Arial"/>
          <w:color w:val="666666"/>
          <w:sz w:val="15"/>
          <w:szCs w:val="15"/>
        </w:rPr>
        <w:t>的任何处理操作。有时候发送这种</w:t>
      </w:r>
      <w:r>
        <w:rPr>
          <w:rFonts w:ascii="Arial" w:hAnsi="Arial" w:cs="Arial"/>
          <w:color w:val="666666"/>
          <w:sz w:val="15"/>
          <w:szCs w:val="15"/>
        </w:rPr>
        <w:t>“</w:t>
      </w:r>
      <w:r>
        <w:rPr>
          <w:rFonts w:ascii="Arial" w:hAnsi="Arial" w:cs="Arial"/>
          <w:color w:val="666666"/>
          <w:sz w:val="15"/>
          <w:szCs w:val="15"/>
        </w:rPr>
        <w:t>非锚定</w:t>
      </w:r>
      <w:r>
        <w:rPr>
          <w:rFonts w:ascii="Arial" w:hAnsi="Arial" w:cs="Arial"/>
          <w:color w:val="666666"/>
          <w:sz w:val="15"/>
          <w:szCs w:val="15"/>
        </w:rPr>
        <w:t xml:space="preserve">” tuple </w:t>
      </w:r>
      <w:r>
        <w:rPr>
          <w:rFonts w:ascii="Arial" w:hAnsi="Arial" w:cs="Arial"/>
          <w:color w:val="666666"/>
          <w:sz w:val="15"/>
          <w:szCs w:val="15"/>
        </w:rPr>
        <w:t>也是必要的，这取决于你的拓扑的容错性要求。</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一个输出</w:t>
      </w:r>
      <w:r>
        <w:rPr>
          <w:rFonts w:ascii="Arial" w:hAnsi="Arial" w:cs="Arial"/>
          <w:color w:val="666666"/>
          <w:sz w:val="15"/>
          <w:szCs w:val="15"/>
        </w:rPr>
        <w:t xml:space="preserve"> tuple </w:t>
      </w:r>
      <w:r>
        <w:rPr>
          <w:rFonts w:ascii="Arial" w:hAnsi="Arial" w:cs="Arial"/>
          <w:color w:val="666666"/>
          <w:sz w:val="15"/>
          <w:szCs w:val="15"/>
        </w:rPr>
        <w:t>可以被锚定到多个输入</w:t>
      </w:r>
      <w:r>
        <w:rPr>
          <w:rFonts w:ascii="Arial" w:hAnsi="Arial" w:cs="Arial"/>
          <w:color w:val="666666"/>
          <w:sz w:val="15"/>
          <w:szCs w:val="15"/>
        </w:rPr>
        <w:t xml:space="preserve"> tuple </w:t>
      </w:r>
      <w:r>
        <w:rPr>
          <w:rFonts w:ascii="Arial" w:hAnsi="Arial" w:cs="Arial"/>
          <w:color w:val="666666"/>
          <w:sz w:val="15"/>
          <w:szCs w:val="15"/>
        </w:rPr>
        <w:t>上，这在流式连接或者聚合操作时很有用。显然，一个多锚定的</w:t>
      </w:r>
      <w:r>
        <w:rPr>
          <w:rFonts w:ascii="Arial" w:hAnsi="Arial" w:cs="Arial"/>
          <w:color w:val="666666"/>
          <w:sz w:val="15"/>
          <w:szCs w:val="15"/>
        </w:rPr>
        <w:t xml:space="preserve"> tuple </w:t>
      </w:r>
      <w:r>
        <w:rPr>
          <w:rFonts w:ascii="Arial" w:hAnsi="Arial" w:cs="Arial"/>
          <w:color w:val="666666"/>
          <w:sz w:val="15"/>
          <w:szCs w:val="15"/>
        </w:rPr>
        <w:t>失败会导致</w:t>
      </w:r>
      <w:r>
        <w:rPr>
          <w:rFonts w:ascii="Arial" w:hAnsi="Arial" w:cs="Arial"/>
          <w:color w:val="666666"/>
          <w:sz w:val="15"/>
          <w:szCs w:val="15"/>
        </w:rPr>
        <w:t xml:space="preserve"> Spout </w:t>
      </w:r>
      <w:r>
        <w:rPr>
          <w:rFonts w:ascii="Arial" w:hAnsi="Arial" w:cs="Arial"/>
          <w:color w:val="666666"/>
          <w:sz w:val="15"/>
          <w:szCs w:val="15"/>
        </w:rPr>
        <w:t>中多个</w:t>
      </w:r>
      <w:r>
        <w:rPr>
          <w:rFonts w:ascii="Arial" w:hAnsi="Arial" w:cs="Arial"/>
          <w:color w:val="666666"/>
          <w:sz w:val="15"/>
          <w:szCs w:val="15"/>
        </w:rPr>
        <w:t xml:space="preserve"> tuple </w:t>
      </w:r>
      <w:r>
        <w:rPr>
          <w:rFonts w:ascii="Arial" w:hAnsi="Arial" w:cs="Arial"/>
          <w:color w:val="666666"/>
          <w:sz w:val="15"/>
          <w:szCs w:val="15"/>
        </w:rPr>
        <w:t>的重新处理。多锚定操作是通过指定一个</w:t>
      </w:r>
      <w:r>
        <w:rPr>
          <w:rFonts w:ascii="Arial" w:hAnsi="Arial" w:cs="Arial"/>
          <w:color w:val="666666"/>
          <w:sz w:val="15"/>
          <w:szCs w:val="15"/>
        </w:rPr>
        <w:t xml:space="preserve"> tuple </w:t>
      </w:r>
      <w:r>
        <w:rPr>
          <w:rFonts w:ascii="Arial" w:hAnsi="Arial" w:cs="Arial"/>
          <w:color w:val="666666"/>
          <w:sz w:val="15"/>
          <w:szCs w:val="15"/>
        </w:rPr>
        <w:t>列表而不是单一的</w:t>
      </w:r>
      <w:r>
        <w:rPr>
          <w:rFonts w:ascii="Arial" w:hAnsi="Arial" w:cs="Arial"/>
          <w:color w:val="666666"/>
          <w:sz w:val="15"/>
          <w:szCs w:val="15"/>
        </w:rPr>
        <w:t xml:space="preserve"> tuple </w:t>
      </w:r>
      <w:r>
        <w:rPr>
          <w:rFonts w:ascii="Arial" w:hAnsi="Arial" w:cs="Arial"/>
          <w:color w:val="666666"/>
          <w:sz w:val="15"/>
          <w:szCs w:val="15"/>
        </w:rPr>
        <w:t>来实现的，如下面的例子所示：</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rStyle w:val="pl-k"/>
          <w:color w:val="666666"/>
        </w:rPr>
        <w:t>List&lt;</w:t>
      </w:r>
      <w:r>
        <w:rPr>
          <w:rStyle w:val="pl-smi"/>
          <w:color w:val="666666"/>
        </w:rPr>
        <w:t>Tuple</w:t>
      </w:r>
      <w:r>
        <w:rPr>
          <w:rStyle w:val="pl-k"/>
          <w:color w:val="666666"/>
        </w:rPr>
        <w:t>&gt;</w:t>
      </w:r>
      <w:r>
        <w:rPr>
          <w:color w:val="666666"/>
        </w:rPr>
        <w:t xml:space="preserve"> anchors </w:t>
      </w:r>
      <w:r>
        <w:rPr>
          <w:rStyle w:val="pl-k"/>
          <w:color w:val="666666"/>
        </w:rPr>
        <w:t>=</w:t>
      </w:r>
      <w:r>
        <w:rPr>
          <w:color w:val="666666"/>
        </w:rPr>
        <w:t xml:space="preserve"> </w:t>
      </w:r>
      <w:r>
        <w:rPr>
          <w:rStyle w:val="pl-k"/>
          <w:color w:val="666666"/>
        </w:rPr>
        <w:t>new</w:t>
      </w:r>
      <w:r>
        <w:rPr>
          <w:color w:val="666666"/>
        </w:rPr>
        <w:t xml:space="preserve"> </w:t>
      </w:r>
      <w:r>
        <w:rPr>
          <w:rStyle w:val="pl-k"/>
          <w:color w:val="666666"/>
        </w:rPr>
        <w:t>ArrayList&lt;</w:t>
      </w:r>
      <w:r>
        <w:rPr>
          <w:rStyle w:val="pl-smi"/>
          <w:color w:val="666666"/>
        </w:rPr>
        <w:t>Tuple</w:t>
      </w:r>
      <w:r>
        <w:rPr>
          <w:rStyle w:val="pl-k"/>
          <w:color w:val="666666"/>
        </w:rPr>
        <w:t>&gt;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anchors</w:t>
      </w:r>
      <w:r>
        <w:rPr>
          <w:rStyle w:val="pl-k"/>
          <w:color w:val="666666"/>
        </w:rPr>
        <w:t>.</w:t>
      </w:r>
      <w:r>
        <w:rPr>
          <w:color w:val="666666"/>
        </w:rPr>
        <w:t>add(tuple1);</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anchors</w:t>
      </w:r>
      <w:r>
        <w:rPr>
          <w:rStyle w:val="pl-k"/>
          <w:color w:val="666666"/>
        </w:rPr>
        <w:t>.</w:t>
      </w:r>
      <w:r>
        <w:rPr>
          <w:color w:val="666666"/>
        </w:rPr>
        <w:t>add(tuple2);</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_collector</w:t>
      </w:r>
      <w:r>
        <w:rPr>
          <w:rStyle w:val="pl-k"/>
          <w:color w:val="666666"/>
        </w:rPr>
        <w:t>.</w:t>
      </w:r>
      <w:r>
        <w:rPr>
          <w:color w:val="666666"/>
        </w:rPr>
        <w:t xml:space="preserve">emit(anchors, </w:t>
      </w:r>
      <w:r>
        <w:rPr>
          <w:rStyle w:val="pl-k"/>
          <w:color w:val="666666"/>
        </w:rPr>
        <w:t>new</w:t>
      </w:r>
      <w:r>
        <w:rPr>
          <w:color w:val="666666"/>
        </w:rPr>
        <w:t xml:space="preserve"> </w:t>
      </w:r>
      <w:r>
        <w:rPr>
          <w:rStyle w:val="pl-smi"/>
          <w:color w:val="666666"/>
        </w:rPr>
        <w:t>Values</w:t>
      </w:r>
      <w:r>
        <w:rPr>
          <w:color w:val="666666"/>
        </w:rPr>
        <w:t>(</w:t>
      </w:r>
      <w:r>
        <w:rPr>
          <w:rStyle w:val="pl-c1"/>
          <w:color w:val="666666"/>
        </w:rPr>
        <w:t>1</w:t>
      </w:r>
      <w:r>
        <w:rPr>
          <w:color w:val="666666"/>
        </w:rPr>
        <w:t xml:space="preserve">, </w:t>
      </w:r>
      <w:r>
        <w:rPr>
          <w:rStyle w:val="pl-c1"/>
          <w:color w:val="666666"/>
        </w:rPr>
        <w:t>2</w:t>
      </w:r>
      <w:r>
        <w:rPr>
          <w:color w:val="666666"/>
        </w:rPr>
        <w:t xml:space="preserve">, </w:t>
      </w:r>
      <w:r>
        <w:rPr>
          <w:rStyle w:val="pl-c1"/>
          <w:color w:val="666666"/>
        </w:rPr>
        <w:t>3</w:t>
      </w:r>
      <w:r>
        <w:rPr>
          <w:color w:val="666666"/>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多锚定操作会把输出</w:t>
      </w:r>
      <w:r>
        <w:rPr>
          <w:rFonts w:ascii="Arial" w:hAnsi="Arial" w:cs="Arial"/>
          <w:color w:val="666666"/>
          <w:sz w:val="15"/>
          <w:szCs w:val="15"/>
        </w:rPr>
        <w:t xml:space="preserve"> tuple </w:t>
      </w:r>
      <w:r>
        <w:rPr>
          <w:rFonts w:ascii="Arial" w:hAnsi="Arial" w:cs="Arial"/>
          <w:color w:val="666666"/>
          <w:sz w:val="15"/>
          <w:szCs w:val="15"/>
        </w:rPr>
        <w:t>添加到多个</w:t>
      </w:r>
      <w:r>
        <w:rPr>
          <w:rFonts w:ascii="Arial" w:hAnsi="Arial" w:cs="Arial"/>
          <w:color w:val="666666"/>
          <w:sz w:val="15"/>
          <w:szCs w:val="15"/>
        </w:rPr>
        <w:t xml:space="preserve"> tuple </w:t>
      </w:r>
      <w:r>
        <w:rPr>
          <w:rFonts w:ascii="Arial" w:hAnsi="Arial" w:cs="Arial"/>
          <w:color w:val="666666"/>
          <w:sz w:val="15"/>
          <w:szCs w:val="15"/>
        </w:rPr>
        <w:t>树中。注意，多锚定也可能会打破树的结构从而创建一个</w:t>
      </w:r>
      <w:r>
        <w:rPr>
          <w:rFonts w:ascii="Arial" w:hAnsi="Arial" w:cs="Arial"/>
          <w:color w:val="666666"/>
          <w:sz w:val="15"/>
          <w:szCs w:val="15"/>
        </w:rPr>
        <w:t xml:space="preserve"> tuple </w:t>
      </w:r>
      <w:r>
        <w:rPr>
          <w:rFonts w:ascii="Arial" w:hAnsi="Arial" w:cs="Arial"/>
          <w:color w:val="666666"/>
          <w:sz w:val="15"/>
          <w:szCs w:val="15"/>
        </w:rPr>
        <w:t>的有向无环图（</w:t>
      </w:r>
      <w:r>
        <w:rPr>
          <w:rFonts w:ascii="Arial" w:hAnsi="Arial" w:cs="Arial"/>
          <w:color w:val="666666"/>
          <w:sz w:val="15"/>
          <w:szCs w:val="15"/>
        </w:rPr>
        <w:t>DAG</w:t>
      </w:r>
      <w:r>
        <w:rPr>
          <w:rFonts w:ascii="Arial" w:hAnsi="Arial" w:cs="Arial"/>
          <w:color w:val="666666"/>
          <w:sz w:val="15"/>
          <w:szCs w:val="15"/>
        </w:rPr>
        <w:t>），如下图所示：</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pict>
          <v:shape id="_x0000_i1035" type="#_x0000_t75" alt="Tuple DAG" style="width:24.2pt;height:24.2pt"/>
        </w:pic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的程序实现既支持对树的处理，同样也支持对</w:t>
      </w:r>
      <w:r>
        <w:rPr>
          <w:rFonts w:ascii="Arial" w:hAnsi="Arial" w:cs="Arial"/>
          <w:color w:val="666666"/>
          <w:sz w:val="15"/>
          <w:szCs w:val="15"/>
        </w:rPr>
        <w:t xml:space="preserve"> DAG </w:t>
      </w:r>
      <w:r>
        <w:rPr>
          <w:rFonts w:ascii="Arial" w:hAnsi="Arial" w:cs="Arial"/>
          <w:color w:val="666666"/>
          <w:sz w:val="15"/>
          <w:szCs w:val="15"/>
        </w:rPr>
        <w:t>的处理（由于早期的</w:t>
      </w:r>
      <w:r>
        <w:rPr>
          <w:rFonts w:ascii="Arial" w:hAnsi="Arial" w:cs="Arial"/>
          <w:color w:val="666666"/>
          <w:sz w:val="15"/>
          <w:szCs w:val="15"/>
        </w:rPr>
        <w:t xml:space="preserve"> Storm </w:t>
      </w:r>
      <w:r>
        <w:rPr>
          <w:rFonts w:ascii="Arial" w:hAnsi="Arial" w:cs="Arial"/>
          <w:color w:val="666666"/>
          <w:sz w:val="15"/>
          <w:szCs w:val="15"/>
        </w:rPr>
        <w:t>版本仅仅对树有效，所以</w:t>
      </w:r>
      <w:r>
        <w:rPr>
          <w:rFonts w:ascii="Arial" w:hAnsi="Arial" w:cs="Arial"/>
          <w:color w:val="666666"/>
          <w:sz w:val="15"/>
          <w:szCs w:val="15"/>
        </w:rPr>
        <w:t xml:space="preserve">“tuple </w:t>
      </w:r>
      <w:r>
        <w:rPr>
          <w:rFonts w:ascii="Arial" w:hAnsi="Arial" w:cs="Arial"/>
          <w:color w:val="666666"/>
          <w:sz w:val="15"/>
          <w:szCs w:val="15"/>
        </w:rPr>
        <w:t>树</w:t>
      </w:r>
      <w:r>
        <w:rPr>
          <w:rFonts w:ascii="Arial" w:hAnsi="Arial" w:cs="Arial"/>
          <w:color w:val="666666"/>
          <w:sz w:val="15"/>
          <w:szCs w:val="15"/>
        </w:rPr>
        <w:t>”</w:t>
      </w:r>
      <w:r>
        <w:rPr>
          <w:rFonts w:ascii="Arial" w:hAnsi="Arial" w:cs="Arial"/>
          <w:color w:val="666666"/>
          <w:sz w:val="15"/>
          <w:szCs w:val="15"/>
        </w:rPr>
        <w:t>的这个糟糕的概念就一直沿袭下来了）。</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锚定其实可以看作是将</w:t>
      </w:r>
      <w:r>
        <w:rPr>
          <w:rFonts w:ascii="Arial" w:hAnsi="Arial" w:cs="Arial"/>
          <w:color w:val="666666"/>
          <w:sz w:val="15"/>
          <w:szCs w:val="15"/>
        </w:rPr>
        <w:t xml:space="preserve"> tuple </w:t>
      </w:r>
      <w:r>
        <w:rPr>
          <w:rFonts w:ascii="Arial" w:hAnsi="Arial" w:cs="Arial"/>
          <w:color w:val="666666"/>
          <w:sz w:val="15"/>
          <w:szCs w:val="15"/>
        </w:rPr>
        <w:t>树具象化的过程</w:t>
      </w:r>
      <w:r>
        <w:rPr>
          <w:rFonts w:ascii="Arial" w:hAnsi="Arial" w:cs="Arial"/>
          <w:color w:val="666666"/>
          <w:sz w:val="15"/>
          <w:szCs w:val="15"/>
        </w:rPr>
        <w:t xml:space="preserve"> —— </w:t>
      </w:r>
      <w:r>
        <w:rPr>
          <w:rFonts w:ascii="Arial" w:hAnsi="Arial" w:cs="Arial"/>
          <w:color w:val="666666"/>
          <w:sz w:val="15"/>
          <w:szCs w:val="15"/>
        </w:rPr>
        <w:t>在结束对一棵</w:t>
      </w:r>
      <w:r>
        <w:rPr>
          <w:rFonts w:ascii="Arial" w:hAnsi="Arial" w:cs="Arial"/>
          <w:color w:val="666666"/>
          <w:sz w:val="15"/>
          <w:szCs w:val="15"/>
        </w:rPr>
        <w:t xml:space="preserve"> tuple </w:t>
      </w:r>
      <w:r>
        <w:rPr>
          <w:rFonts w:ascii="Arial" w:hAnsi="Arial" w:cs="Arial"/>
          <w:color w:val="666666"/>
          <w:sz w:val="15"/>
          <w:szCs w:val="15"/>
        </w:rPr>
        <w:t>树中一个单独</w:t>
      </w:r>
      <w:r>
        <w:rPr>
          <w:rFonts w:ascii="Arial" w:hAnsi="Arial" w:cs="Arial"/>
          <w:color w:val="666666"/>
          <w:sz w:val="15"/>
          <w:szCs w:val="15"/>
        </w:rPr>
        <w:t xml:space="preserve"> tuple </w:t>
      </w:r>
      <w:r>
        <w:rPr>
          <w:rFonts w:ascii="Arial" w:hAnsi="Arial" w:cs="Arial"/>
          <w:color w:val="666666"/>
          <w:sz w:val="15"/>
          <w:szCs w:val="15"/>
        </w:rPr>
        <w:t>的处理的时候，后续以及最终的</w:t>
      </w:r>
      <w:r>
        <w:rPr>
          <w:rFonts w:ascii="Arial" w:hAnsi="Arial" w:cs="Arial"/>
          <w:color w:val="666666"/>
          <w:sz w:val="15"/>
          <w:szCs w:val="15"/>
        </w:rPr>
        <w:t xml:space="preserve"> tuple </w:t>
      </w:r>
      <w:r>
        <w:rPr>
          <w:rFonts w:ascii="Arial" w:hAnsi="Arial" w:cs="Arial"/>
          <w:color w:val="666666"/>
          <w:sz w:val="15"/>
          <w:szCs w:val="15"/>
        </w:rPr>
        <w:t>都会在</w:t>
      </w:r>
      <w:r>
        <w:rPr>
          <w:rFonts w:ascii="Arial" w:hAnsi="Arial" w:cs="Arial"/>
          <w:color w:val="666666"/>
          <w:sz w:val="15"/>
          <w:szCs w:val="15"/>
        </w:rPr>
        <w:t xml:space="preserve"> Storm </w:t>
      </w:r>
      <w:r>
        <w:rPr>
          <w:rFonts w:ascii="Arial" w:hAnsi="Arial" w:cs="Arial"/>
          <w:color w:val="666666"/>
          <w:sz w:val="15"/>
          <w:szCs w:val="15"/>
        </w:rPr>
        <w:t>可靠性</w:t>
      </w:r>
      <w:r>
        <w:rPr>
          <w:rFonts w:ascii="Arial" w:hAnsi="Arial" w:cs="Arial"/>
          <w:color w:val="666666"/>
          <w:sz w:val="15"/>
          <w:szCs w:val="15"/>
        </w:rPr>
        <w:t xml:space="preserve"> API </w:t>
      </w:r>
      <w:r>
        <w:rPr>
          <w:rFonts w:ascii="Arial" w:hAnsi="Arial" w:cs="Arial"/>
          <w:color w:val="666666"/>
          <w:sz w:val="15"/>
          <w:szCs w:val="15"/>
        </w:rPr>
        <w:t>的作用下得到标定。这是通过</w:t>
      </w:r>
      <w:r>
        <w:rPr>
          <w:rStyle w:val="apple-converted-space"/>
          <w:rFonts w:ascii="Arial" w:hAnsi="Arial" w:cs="Arial"/>
          <w:color w:val="666666"/>
          <w:sz w:val="15"/>
          <w:szCs w:val="15"/>
        </w:rPr>
        <w:t> </w:t>
      </w:r>
      <w:r>
        <w:rPr>
          <w:rStyle w:val="HTML"/>
          <w:color w:val="666666"/>
        </w:rPr>
        <w:t>OutputCollector</w:t>
      </w:r>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和</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方法实现的。如果你再回过头看一下</w:t>
      </w:r>
      <w:r>
        <w:rPr>
          <w:rStyle w:val="apple-converted-space"/>
          <w:rFonts w:ascii="Arial" w:hAnsi="Arial" w:cs="Arial"/>
          <w:color w:val="666666"/>
          <w:sz w:val="15"/>
          <w:szCs w:val="15"/>
        </w:rPr>
        <w:t> </w:t>
      </w:r>
      <w:r>
        <w:rPr>
          <w:rStyle w:val="HTML"/>
          <w:color w:val="666666"/>
        </w:rPr>
        <w:t>SplitSentence</w:t>
      </w:r>
      <w:r>
        <w:rPr>
          <w:rStyle w:val="apple-converted-space"/>
          <w:rFonts w:ascii="Arial" w:hAnsi="Arial" w:cs="Arial"/>
          <w:color w:val="666666"/>
          <w:sz w:val="15"/>
          <w:szCs w:val="15"/>
        </w:rPr>
        <w:t> </w:t>
      </w:r>
      <w:r>
        <w:rPr>
          <w:rFonts w:ascii="Arial" w:hAnsi="Arial" w:cs="Arial"/>
          <w:color w:val="666666"/>
          <w:sz w:val="15"/>
          <w:szCs w:val="15"/>
        </w:rPr>
        <w:t>的例子，你就会发现输入</w:t>
      </w:r>
      <w:r>
        <w:rPr>
          <w:rFonts w:ascii="Arial" w:hAnsi="Arial" w:cs="Arial"/>
          <w:color w:val="666666"/>
          <w:sz w:val="15"/>
          <w:szCs w:val="15"/>
        </w:rPr>
        <w:t xml:space="preserve"> tuple </w:t>
      </w:r>
      <w:r>
        <w:rPr>
          <w:rFonts w:ascii="Arial" w:hAnsi="Arial" w:cs="Arial"/>
          <w:color w:val="666666"/>
          <w:sz w:val="15"/>
          <w:szCs w:val="15"/>
        </w:rPr>
        <w:t>是在所有的单词</w:t>
      </w:r>
      <w:r>
        <w:rPr>
          <w:rFonts w:ascii="Arial" w:hAnsi="Arial" w:cs="Arial"/>
          <w:color w:val="666666"/>
          <w:sz w:val="15"/>
          <w:szCs w:val="15"/>
        </w:rPr>
        <w:t xml:space="preserve"> tuple </w:t>
      </w:r>
      <w:r>
        <w:rPr>
          <w:rFonts w:ascii="Arial" w:hAnsi="Arial" w:cs="Arial"/>
          <w:color w:val="666666"/>
          <w:sz w:val="15"/>
          <w:szCs w:val="15"/>
        </w:rPr>
        <w:t>发送出去之后被</w:t>
      </w:r>
      <w:r>
        <w:rPr>
          <w:rFonts w:ascii="Arial" w:hAnsi="Arial" w:cs="Arial"/>
          <w:color w:val="666666"/>
          <w:sz w:val="15"/>
          <w:szCs w:val="15"/>
        </w:rPr>
        <w:t xml:space="preserve"> ack </w:t>
      </w:r>
      <w:r>
        <w:rPr>
          <w:rFonts w:ascii="Arial" w:hAnsi="Arial" w:cs="Arial"/>
          <w:color w:val="666666"/>
          <w:sz w:val="15"/>
          <w:szCs w:val="15"/>
        </w:rPr>
        <w:t>的。</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lastRenderedPageBreak/>
        <w:t>你可以使用</w:t>
      </w:r>
      <w:r>
        <w:rPr>
          <w:rStyle w:val="apple-converted-space"/>
          <w:rFonts w:ascii="Arial" w:hAnsi="Arial" w:cs="Arial"/>
          <w:color w:val="666666"/>
          <w:sz w:val="15"/>
          <w:szCs w:val="15"/>
        </w:rPr>
        <w:t> </w:t>
      </w:r>
      <w:r>
        <w:rPr>
          <w:rStyle w:val="HTML"/>
          <w:color w:val="666666"/>
        </w:rPr>
        <w:t>OutputCollector</w:t>
      </w:r>
      <w:r>
        <w:rPr>
          <w:rStyle w:val="apple-converted-space"/>
          <w:rFonts w:ascii="Arial" w:hAnsi="Arial" w:cs="Arial"/>
          <w:color w:val="666666"/>
          <w:sz w:val="15"/>
          <w:szCs w:val="15"/>
        </w:rPr>
        <w:t> </w:t>
      </w:r>
      <w:r>
        <w:rPr>
          <w:rFonts w:ascii="Arial" w:hAnsi="Arial" w:cs="Arial"/>
          <w:color w:val="666666"/>
          <w:sz w:val="15"/>
          <w:szCs w:val="15"/>
        </w:rPr>
        <w:t>的</w:t>
      </w:r>
      <w:r>
        <w:rPr>
          <w:rStyle w:val="apple-converted-space"/>
          <w:rFonts w:ascii="Arial" w:hAnsi="Arial" w:cs="Arial"/>
          <w:color w:val="666666"/>
          <w:sz w:val="15"/>
          <w:szCs w:val="15"/>
        </w:rPr>
        <w:t> </w:t>
      </w:r>
      <w:r>
        <w:rPr>
          <w:rStyle w:val="HTML"/>
          <w:color w:val="666666"/>
        </w:rPr>
        <w:t>fail</w:t>
      </w:r>
      <w:r>
        <w:rPr>
          <w:rStyle w:val="apple-converted-space"/>
          <w:rFonts w:ascii="Arial" w:hAnsi="Arial" w:cs="Arial"/>
          <w:color w:val="666666"/>
          <w:sz w:val="15"/>
          <w:szCs w:val="15"/>
        </w:rPr>
        <w:t> </w:t>
      </w:r>
      <w:r>
        <w:rPr>
          <w:rFonts w:ascii="Arial" w:hAnsi="Arial" w:cs="Arial"/>
          <w:color w:val="666666"/>
          <w:sz w:val="15"/>
          <w:szCs w:val="15"/>
        </w:rPr>
        <w:t>方法来使得位于</w:t>
      </w:r>
      <w:r>
        <w:rPr>
          <w:rFonts w:ascii="Arial" w:hAnsi="Arial" w:cs="Arial"/>
          <w:color w:val="666666"/>
          <w:sz w:val="15"/>
          <w:szCs w:val="15"/>
        </w:rPr>
        <w:t xml:space="preserve"> tuple </w:t>
      </w:r>
      <w:r>
        <w:rPr>
          <w:rFonts w:ascii="Arial" w:hAnsi="Arial" w:cs="Arial"/>
          <w:color w:val="666666"/>
          <w:sz w:val="15"/>
          <w:szCs w:val="15"/>
        </w:rPr>
        <w:t>树根节点的</w:t>
      </w:r>
      <w:r>
        <w:rPr>
          <w:rFonts w:ascii="Arial" w:hAnsi="Arial" w:cs="Arial"/>
          <w:color w:val="666666"/>
          <w:sz w:val="15"/>
          <w:szCs w:val="15"/>
        </w:rPr>
        <w:t xml:space="preserve"> Spout tuple </w:t>
      </w:r>
      <w:r>
        <w:rPr>
          <w:rFonts w:ascii="Arial" w:hAnsi="Arial" w:cs="Arial"/>
          <w:color w:val="666666"/>
          <w:sz w:val="15"/>
          <w:szCs w:val="15"/>
        </w:rPr>
        <w:t>立即失败。例如，你的应用可以在建立数据库连接的时候抓取异常，并且在异常出现的时候立即让输入</w:t>
      </w:r>
      <w:r>
        <w:rPr>
          <w:rFonts w:ascii="Arial" w:hAnsi="Arial" w:cs="Arial"/>
          <w:color w:val="666666"/>
          <w:sz w:val="15"/>
          <w:szCs w:val="15"/>
        </w:rPr>
        <w:t xml:space="preserve"> tuple </w:t>
      </w:r>
      <w:r>
        <w:rPr>
          <w:rFonts w:ascii="Arial" w:hAnsi="Arial" w:cs="Arial"/>
          <w:color w:val="666666"/>
          <w:sz w:val="15"/>
          <w:szCs w:val="15"/>
        </w:rPr>
        <w:t>失败。通过这种立即失败的方式，原始</w:t>
      </w:r>
      <w:r>
        <w:rPr>
          <w:rFonts w:ascii="Arial" w:hAnsi="Arial" w:cs="Arial"/>
          <w:color w:val="666666"/>
          <w:sz w:val="15"/>
          <w:szCs w:val="15"/>
        </w:rPr>
        <w:t xml:space="preserve"> Spout tuple </w:t>
      </w:r>
      <w:r>
        <w:rPr>
          <w:rFonts w:ascii="Arial" w:hAnsi="Arial" w:cs="Arial"/>
          <w:color w:val="666666"/>
          <w:sz w:val="15"/>
          <w:szCs w:val="15"/>
        </w:rPr>
        <w:t>就会比等待</w:t>
      </w:r>
      <w:r>
        <w:rPr>
          <w:rFonts w:ascii="Arial" w:hAnsi="Arial" w:cs="Arial"/>
          <w:color w:val="666666"/>
          <w:sz w:val="15"/>
          <w:szCs w:val="15"/>
        </w:rPr>
        <w:t xml:space="preserve"> tuple </w:t>
      </w:r>
      <w:r>
        <w:rPr>
          <w:rFonts w:ascii="Arial" w:hAnsi="Arial" w:cs="Arial"/>
          <w:color w:val="666666"/>
          <w:sz w:val="15"/>
          <w:szCs w:val="15"/>
        </w:rPr>
        <w:t>超时的方式响应更快。</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每个待处理的</w:t>
      </w:r>
      <w:r>
        <w:rPr>
          <w:rFonts w:ascii="Arial" w:hAnsi="Arial" w:cs="Arial"/>
          <w:color w:val="666666"/>
          <w:sz w:val="15"/>
          <w:szCs w:val="15"/>
        </w:rPr>
        <w:t xml:space="preserve"> tuple </w:t>
      </w:r>
      <w:r>
        <w:rPr>
          <w:rFonts w:ascii="Arial" w:hAnsi="Arial" w:cs="Arial"/>
          <w:color w:val="666666"/>
          <w:sz w:val="15"/>
          <w:szCs w:val="15"/>
        </w:rPr>
        <w:t>都必须显式地应答（</w:t>
      </w:r>
      <w:r>
        <w:rPr>
          <w:rFonts w:ascii="Arial" w:hAnsi="Arial" w:cs="Arial"/>
          <w:color w:val="666666"/>
          <w:sz w:val="15"/>
          <w:szCs w:val="15"/>
        </w:rPr>
        <w:t>ack</w:t>
      </w:r>
      <w:r>
        <w:rPr>
          <w:rFonts w:ascii="Arial" w:hAnsi="Arial" w:cs="Arial"/>
          <w:color w:val="666666"/>
          <w:sz w:val="15"/>
          <w:szCs w:val="15"/>
        </w:rPr>
        <w:t>）或者失效（</w:t>
      </w:r>
      <w:r>
        <w:rPr>
          <w:rFonts w:ascii="Arial" w:hAnsi="Arial" w:cs="Arial"/>
          <w:color w:val="666666"/>
          <w:sz w:val="15"/>
          <w:szCs w:val="15"/>
        </w:rPr>
        <w:t>fail</w:t>
      </w:r>
      <w:r>
        <w:rPr>
          <w:rFonts w:ascii="Arial" w:hAnsi="Arial" w:cs="Arial"/>
          <w:color w:val="666666"/>
          <w:sz w:val="15"/>
          <w:szCs w:val="15"/>
        </w:rPr>
        <w:t>）。因为</w:t>
      </w:r>
      <w:r>
        <w:rPr>
          <w:rFonts w:ascii="Arial" w:hAnsi="Arial" w:cs="Arial"/>
          <w:color w:val="666666"/>
          <w:sz w:val="15"/>
          <w:szCs w:val="15"/>
        </w:rPr>
        <w:t xml:space="preserve"> Storm </w:t>
      </w:r>
      <w:r>
        <w:rPr>
          <w:rFonts w:ascii="Arial" w:hAnsi="Arial" w:cs="Arial"/>
          <w:color w:val="666666"/>
          <w:sz w:val="15"/>
          <w:szCs w:val="15"/>
        </w:rPr>
        <w:t>是使用内存来跟踪每个</w:t>
      </w:r>
      <w:r>
        <w:rPr>
          <w:rFonts w:ascii="Arial" w:hAnsi="Arial" w:cs="Arial"/>
          <w:color w:val="666666"/>
          <w:sz w:val="15"/>
          <w:szCs w:val="15"/>
        </w:rPr>
        <w:t xml:space="preserve"> tuple </w:t>
      </w:r>
      <w:r>
        <w:rPr>
          <w:rFonts w:ascii="Arial" w:hAnsi="Arial" w:cs="Arial"/>
          <w:color w:val="666666"/>
          <w:sz w:val="15"/>
          <w:szCs w:val="15"/>
        </w:rPr>
        <w:t>的，所以，如果你不对每个</w:t>
      </w:r>
      <w:r>
        <w:rPr>
          <w:rFonts w:ascii="Arial" w:hAnsi="Arial" w:cs="Arial"/>
          <w:color w:val="666666"/>
          <w:sz w:val="15"/>
          <w:szCs w:val="15"/>
        </w:rPr>
        <w:t xml:space="preserve"> tuple </w:t>
      </w:r>
      <w:r>
        <w:rPr>
          <w:rFonts w:ascii="Arial" w:hAnsi="Arial" w:cs="Arial"/>
          <w:color w:val="666666"/>
          <w:sz w:val="15"/>
          <w:szCs w:val="15"/>
        </w:rPr>
        <w:t>进行应答或者失效，那么负责跟踪的任务很快就会发生内存溢出。</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Bolt </w:t>
      </w:r>
      <w:r>
        <w:rPr>
          <w:rFonts w:ascii="Arial" w:hAnsi="Arial" w:cs="Arial"/>
          <w:color w:val="666666"/>
          <w:sz w:val="15"/>
          <w:szCs w:val="15"/>
        </w:rPr>
        <w:t>处理</w:t>
      </w:r>
      <w:r>
        <w:rPr>
          <w:rFonts w:ascii="Arial" w:hAnsi="Arial" w:cs="Arial"/>
          <w:color w:val="666666"/>
          <w:sz w:val="15"/>
          <w:szCs w:val="15"/>
        </w:rPr>
        <w:t xml:space="preserve"> tuple </w:t>
      </w:r>
      <w:r>
        <w:rPr>
          <w:rFonts w:ascii="Arial" w:hAnsi="Arial" w:cs="Arial"/>
          <w:color w:val="666666"/>
          <w:sz w:val="15"/>
          <w:szCs w:val="15"/>
        </w:rPr>
        <w:t>的一种通用模式是在</w:t>
      </w:r>
      <w:r>
        <w:rPr>
          <w:rStyle w:val="apple-converted-space"/>
          <w:rFonts w:ascii="Arial" w:hAnsi="Arial" w:cs="Arial"/>
          <w:color w:val="666666"/>
          <w:sz w:val="15"/>
          <w:szCs w:val="15"/>
        </w:rPr>
        <w:t> </w:t>
      </w:r>
      <w:r>
        <w:rPr>
          <w:rStyle w:val="HTML"/>
          <w:color w:val="666666"/>
        </w:rPr>
        <w:t>execute</w:t>
      </w:r>
      <w:r>
        <w:rPr>
          <w:rStyle w:val="apple-converted-space"/>
          <w:rFonts w:ascii="Arial" w:hAnsi="Arial" w:cs="Arial"/>
          <w:color w:val="666666"/>
          <w:sz w:val="15"/>
          <w:szCs w:val="15"/>
        </w:rPr>
        <w:t> </w:t>
      </w:r>
      <w:r>
        <w:rPr>
          <w:rFonts w:ascii="Arial" w:hAnsi="Arial" w:cs="Arial"/>
          <w:color w:val="666666"/>
          <w:sz w:val="15"/>
          <w:szCs w:val="15"/>
        </w:rPr>
        <w:t>方法中读取输入</w:t>
      </w:r>
      <w:r>
        <w:rPr>
          <w:rFonts w:ascii="Arial" w:hAnsi="Arial" w:cs="Arial"/>
          <w:color w:val="666666"/>
          <w:sz w:val="15"/>
          <w:szCs w:val="15"/>
        </w:rPr>
        <w:t xml:space="preserve"> tuple</w:t>
      </w:r>
      <w:r>
        <w:rPr>
          <w:rFonts w:ascii="Arial" w:hAnsi="Arial" w:cs="Arial"/>
          <w:color w:val="666666"/>
          <w:sz w:val="15"/>
          <w:szCs w:val="15"/>
        </w:rPr>
        <w:t>、发送出基于输入</w:t>
      </w:r>
      <w:r>
        <w:rPr>
          <w:rFonts w:ascii="Arial" w:hAnsi="Arial" w:cs="Arial"/>
          <w:color w:val="666666"/>
          <w:sz w:val="15"/>
          <w:szCs w:val="15"/>
        </w:rPr>
        <w:t xml:space="preserve"> tuple </w:t>
      </w:r>
      <w:r>
        <w:rPr>
          <w:rFonts w:ascii="Arial" w:hAnsi="Arial" w:cs="Arial"/>
          <w:color w:val="666666"/>
          <w:sz w:val="15"/>
          <w:szCs w:val="15"/>
        </w:rPr>
        <w:t>的新</w:t>
      </w:r>
      <w:r>
        <w:rPr>
          <w:rFonts w:ascii="Arial" w:hAnsi="Arial" w:cs="Arial"/>
          <w:color w:val="666666"/>
          <w:sz w:val="15"/>
          <w:szCs w:val="15"/>
        </w:rPr>
        <w:t xml:space="preserve"> tuple</w:t>
      </w:r>
      <w:r>
        <w:rPr>
          <w:rFonts w:ascii="Arial" w:hAnsi="Arial" w:cs="Arial"/>
          <w:color w:val="666666"/>
          <w:sz w:val="15"/>
          <w:szCs w:val="15"/>
        </w:rPr>
        <w:t>，然后在方法末尾对</w:t>
      </w:r>
      <w:r>
        <w:rPr>
          <w:rFonts w:ascii="Arial" w:hAnsi="Arial" w:cs="Arial"/>
          <w:color w:val="666666"/>
          <w:sz w:val="15"/>
          <w:szCs w:val="15"/>
        </w:rPr>
        <w:t xml:space="preserve"> tuple </w:t>
      </w:r>
      <w:r>
        <w:rPr>
          <w:rFonts w:ascii="Arial" w:hAnsi="Arial" w:cs="Arial"/>
          <w:color w:val="666666"/>
          <w:sz w:val="15"/>
          <w:szCs w:val="15"/>
        </w:rPr>
        <w:t>进行应答。大部分</w:t>
      </w:r>
      <w:r>
        <w:rPr>
          <w:rFonts w:ascii="Arial" w:hAnsi="Arial" w:cs="Arial"/>
          <w:color w:val="666666"/>
          <w:sz w:val="15"/>
          <w:szCs w:val="15"/>
        </w:rPr>
        <w:t xml:space="preserve"> Bolt </w:t>
      </w:r>
      <w:r>
        <w:rPr>
          <w:rFonts w:ascii="Arial" w:hAnsi="Arial" w:cs="Arial"/>
          <w:color w:val="666666"/>
          <w:sz w:val="15"/>
          <w:szCs w:val="15"/>
        </w:rPr>
        <w:t>都会使用这样的过程。这些</w:t>
      </w:r>
      <w:r>
        <w:rPr>
          <w:rFonts w:ascii="Arial" w:hAnsi="Arial" w:cs="Arial"/>
          <w:color w:val="666666"/>
          <w:sz w:val="15"/>
          <w:szCs w:val="15"/>
        </w:rPr>
        <w:t xml:space="preserve"> Bolt </w:t>
      </w:r>
      <w:r>
        <w:rPr>
          <w:rFonts w:ascii="Arial" w:hAnsi="Arial" w:cs="Arial"/>
          <w:color w:val="666666"/>
          <w:sz w:val="15"/>
          <w:szCs w:val="15"/>
        </w:rPr>
        <w:t>大多属于过滤器或者简单的处理函数一类。</w:t>
      </w:r>
      <w:r>
        <w:rPr>
          <w:rFonts w:ascii="Arial" w:hAnsi="Arial" w:cs="Arial"/>
          <w:color w:val="666666"/>
          <w:sz w:val="15"/>
          <w:szCs w:val="15"/>
        </w:rPr>
        <w:t xml:space="preserve">Storm </w:t>
      </w:r>
      <w:r>
        <w:rPr>
          <w:rFonts w:ascii="Arial" w:hAnsi="Arial" w:cs="Arial"/>
          <w:color w:val="666666"/>
          <w:sz w:val="15"/>
          <w:szCs w:val="15"/>
        </w:rPr>
        <w:t>有一个可以简化这种操作的简便接口，称为</w:t>
      </w:r>
      <w:r>
        <w:rPr>
          <w:rStyle w:val="apple-converted-space"/>
          <w:rFonts w:ascii="Arial" w:hAnsi="Arial" w:cs="Arial"/>
          <w:color w:val="666666"/>
          <w:sz w:val="15"/>
          <w:szCs w:val="15"/>
        </w:rPr>
        <w:t> </w:t>
      </w:r>
      <w:r>
        <w:rPr>
          <w:rStyle w:val="HTML"/>
          <w:color w:val="666666"/>
        </w:rPr>
        <w:t>BasicBolt</w:t>
      </w:r>
      <w:r>
        <w:rPr>
          <w:rFonts w:ascii="Arial" w:hAnsi="Arial" w:cs="Arial"/>
          <w:color w:val="666666"/>
          <w:sz w:val="15"/>
          <w:szCs w:val="15"/>
        </w:rPr>
        <w:t>。例如，如果使用</w:t>
      </w:r>
      <w:r>
        <w:rPr>
          <w:rStyle w:val="apple-converted-space"/>
          <w:rFonts w:ascii="Arial" w:hAnsi="Arial" w:cs="Arial"/>
          <w:color w:val="666666"/>
          <w:sz w:val="15"/>
          <w:szCs w:val="15"/>
        </w:rPr>
        <w:t> </w:t>
      </w:r>
      <w:r>
        <w:rPr>
          <w:rStyle w:val="HTML"/>
          <w:color w:val="666666"/>
        </w:rPr>
        <w:t>BasicBolt</w:t>
      </w:r>
      <w:r>
        <w:rPr>
          <w:rFonts w:ascii="Arial" w:hAnsi="Arial" w:cs="Arial"/>
          <w:color w:val="666666"/>
          <w:sz w:val="15"/>
          <w:szCs w:val="15"/>
        </w:rPr>
        <w:t>，</w:t>
      </w:r>
      <w:r>
        <w:rPr>
          <w:rStyle w:val="HTML"/>
          <w:color w:val="666666"/>
        </w:rPr>
        <w:t>SplitSentence</w:t>
      </w:r>
      <w:r>
        <w:rPr>
          <w:rStyle w:val="apple-converted-space"/>
          <w:rFonts w:ascii="Arial" w:hAnsi="Arial" w:cs="Arial"/>
          <w:color w:val="666666"/>
          <w:sz w:val="15"/>
          <w:szCs w:val="15"/>
        </w:rPr>
        <w:t> </w:t>
      </w:r>
      <w:r>
        <w:rPr>
          <w:rFonts w:ascii="Arial" w:hAnsi="Arial" w:cs="Arial"/>
          <w:color w:val="666666"/>
          <w:sz w:val="15"/>
          <w:szCs w:val="15"/>
        </w:rPr>
        <w:t>的例子可以这样写：</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rStyle w:val="pl-k"/>
          <w:color w:val="666666"/>
        </w:rPr>
        <w:t>public</w:t>
      </w:r>
      <w:r>
        <w:rPr>
          <w:color w:val="666666"/>
        </w:rPr>
        <w:t xml:space="preserve"> </w:t>
      </w:r>
      <w:r>
        <w:rPr>
          <w:rStyle w:val="pl-k"/>
          <w:color w:val="666666"/>
        </w:rPr>
        <w:t>class</w:t>
      </w:r>
      <w:r>
        <w:rPr>
          <w:color w:val="666666"/>
        </w:rPr>
        <w:t xml:space="preserve"> </w:t>
      </w:r>
      <w:r>
        <w:rPr>
          <w:rStyle w:val="pl-en"/>
          <w:color w:val="666666"/>
        </w:rPr>
        <w:t>SplitSentence</w:t>
      </w:r>
      <w:r>
        <w:rPr>
          <w:color w:val="666666"/>
        </w:rPr>
        <w:t xml:space="preserve"> </w:t>
      </w:r>
      <w:r>
        <w:rPr>
          <w:rStyle w:val="pl-k"/>
          <w:color w:val="666666"/>
        </w:rPr>
        <w:t>extends</w:t>
      </w:r>
      <w:r>
        <w:rPr>
          <w:color w:val="666666"/>
        </w:rPr>
        <w:t xml:space="preserve"> </w:t>
      </w:r>
      <w:r>
        <w:rPr>
          <w:rStyle w:val="pl-e"/>
          <w:color w:val="666666"/>
        </w:rPr>
        <w:t>BaseBasicBolt</w:t>
      </w: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public</w:t>
      </w:r>
      <w:r>
        <w:rPr>
          <w:color w:val="666666"/>
        </w:rPr>
        <w:t xml:space="preserve"> </w:t>
      </w:r>
      <w:r>
        <w:rPr>
          <w:rStyle w:val="pl-k"/>
          <w:color w:val="666666"/>
        </w:rPr>
        <w:t>void</w:t>
      </w:r>
      <w:r>
        <w:rPr>
          <w:color w:val="666666"/>
        </w:rPr>
        <w:t xml:space="preserve"> </w:t>
      </w:r>
      <w:r>
        <w:rPr>
          <w:rStyle w:val="pl-en"/>
          <w:color w:val="666666"/>
        </w:rPr>
        <w:t>execute</w:t>
      </w:r>
      <w:r>
        <w:rPr>
          <w:color w:val="666666"/>
        </w:rPr>
        <w:t>(</w:t>
      </w:r>
      <w:r>
        <w:rPr>
          <w:rStyle w:val="pl-smi"/>
          <w:color w:val="666666"/>
        </w:rPr>
        <w:t>Tuple</w:t>
      </w:r>
      <w:r>
        <w:rPr>
          <w:color w:val="666666"/>
        </w:rPr>
        <w:t xml:space="preserve"> </w:t>
      </w:r>
      <w:r>
        <w:rPr>
          <w:rStyle w:val="pl-v"/>
          <w:color w:val="666666"/>
        </w:rPr>
        <w:t>tuple</w:t>
      </w:r>
      <w:r>
        <w:rPr>
          <w:color w:val="666666"/>
        </w:rPr>
        <w:t xml:space="preserve">, </w:t>
      </w:r>
      <w:r>
        <w:rPr>
          <w:rStyle w:val="pl-smi"/>
          <w:color w:val="666666"/>
        </w:rPr>
        <w:t>BasicOutputCollector</w:t>
      </w:r>
      <w:r>
        <w:rPr>
          <w:color w:val="666666"/>
        </w:rPr>
        <w:t xml:space="preserve"> </w:t>
      </w:r>
      <w:r>
        <w:rPr>
          <w:rStyle w:val="pl-v"/>
          <w:color w:val="666666"/>
        </w:rPr>
        <w:t>collector</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smi"/>
          <w:color w:val="666666"/>
        </w:rPr>
        <w:t>String</w:t>
      </w:r>
      <w:r>
        <w:rPr>
          <w:color w:val="666666"/>
        </w:rPr>
        <w:t xml:space="preserve"> sentence </w:t>
      </w:r>
      <w:r>
        <w:rPr>
          <w:rStyle w:val="pl-k"/>
          <w:color w:val="666666"/>
        </w:rPr>
        <w:t>=</w:t>
      </w:r>
      <w:r>
        <w:rPr>
          <w:color w:val="666666"/>
        </w:rPr>
        <w:t xml:space="preserve"> tuple</w:t>
      </w:r>
      <w:r>
        <w:rPr>
          <w:rStyle w:val="pl-k"/>
          <w:color w:val="666666"/>
        </w:rPr>
        <w:t>.</w:t>
      </w:r>
      <w:r>
        <w:rPr>
          <w:color w:val="666666"/>
        </w:rPr>
        <w:t>getString(</w:t>
      </w:r>
      <w:r>
        <w:rPr>
          <w:rStyle w:val="pl-c1"/>
          <w:color w:val="666666"/>
        </w:rPr>
        <w:t>0</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for</w:t>
      </w:r>
      <w:r>
        <w:rPr>
          <w:color w:val="666666"/>
        </w:rPr>
        <w:t>(</w:t>
      </w:r>
      <w:r>
        <w:rPr>
          <w:rStyle w:val="pl-smi"/>
          <w:color w:val="666666"/>
        </w:rPr>
        <w:t>String</w:t>
      </w:r>
      <w:r>
        <w:rPr>
          <w:color w:val="666666"/>
        </w:rPr>
        <w:t xml:space="preserve"> word</w:t>
      </w:r>
      <w:r>
        <w:rPr>
          <w:rStyle w:val="pl-k"/>
          <w:color w:val="666666"/>
        </w:rPr>
        <w:t>:</w:t>
      </w:r>
      <w:r>
        <w:rPr>
          <w:color w:val="666666"/>
        </w:rPr>
        <w:t xml:space="preserve"> sentence</w:t>
      </w:r>
      <w:r>
        <w:rPr>
          <w:rStyle w:val="pl-k"/>
          <w:color w:val="666666"/>
        </w:rPr>
        <w:t>.</w:t>
      </w:r>
      <w:r>
        <w:rPr>
          <w:color w:val="666666"/>
        </w:rPr>
        <w:t>split(</w:t>
      </w:r>
      <w:r>
        <w:rPr>
          <w:rStyle w:val="pl-pds"/>
          <w:color w:val="666666"/>
        </w:rPr>
        <w:t>"</w:t>
      </w:r>
      <w:r>
        <w:rPr>
          <w:rStyle w:val="pl-s"/>
          <w:color w:val="666666"/>
        </w:rPr>
        <w:t xml:space="preserve"> </w:t>
      </w:r>
      <w:r>
        <w:rPr>
          <w:rStyle w:val="pl-pds"/>
          <w:color w:val="666666"/>
        </w:rPr>
        <w:t>"</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collector</w:t>
      </w:r>
      <w:r>
        <w:rPr>
          <w:rStyle w:val="pl-k"/>
          <w:color w:val="666666"/>
        </w:rPr>
        <w:t>.</w:t>
      </w:r>
      <w:r>
        <w:rPr>
          <w:color w:val="666666"/>
        </w:rPr>
        <w:t>emit(</w:t>
      </w:r>
      <w:r>
        <w:rPr>
          <w:rStyle w:val="pl-k"/>
          <w:color w:val="666666"/>
        </w:rPr>
        <w:t>new</w:t>
      </w:r>
      <w:r>
        <w:rPr>
          <w:color w:val="666666"/>
        </w:rPr>
        <w:t xml:space="preserve"> </w:t>
      </w:r>
      <w:r>
        <w:rPr>
          <w:rStyle w:val="pl-smi"/>
          <w:color w:val="666666"/>
        </w:rPr>
        <w:t>Values</w:t>
      </w:r>
      <w:r>
        <w:rPr>
          <w:color w:val="666666"/>
        </w:rPr>
        <w:t>(word));</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r>
        <w:rPr>
          <w:rStyle w:val="pl-k"/>
          <w:color w:val="666666"/>
        </w:rPr>
        <w:t>public</w:t>
      </w:r>
      <w:r>
        <w:rPr>
          <w:color w:val="666666"/>
        </w:rPr>
        <w:t xml:space="preserve"> </w:t>
      </w:r>
      <w:r>
        <w:rPr>
          <w:rStyle w:val="pl-k"/>
          <w:color w:val="666666"/>
        </w:rPr>
        <w:t>void</w:t>
      </w:r>
      <w:r>
        <w:rPr>
          <w:color w:val="666666"/>
        </w:rPr>
        <w:t xml:space="preserve"> </w:t>
      </w:r>
      <w:r>
        <w:rPr>
          <w:rStyle w:val="pl-en"/>
          <w:color w:val="666666"/>
        </w:rPr>
        <w:t>declareOutputFields</w:t>
      </w:r>
      <w:r>
        <w:rPr>
          <w:color w:val="666666"/>
        </w:rPr>
        <w:t>(</w:t>
      </w:r>
      <w:r>
        <w:rPr>
          <w:rStyle w:val="pl-smi"/>
          <w:color w:val="666666"/>
        </w:rPr>
        <w:t>OutputFieldsDeclarer</w:t>
      </w:r>
      <w:r>
        <w:rPr>
          <w:color w:val="666666"/>
        </w:rPr>
        <w:t xml:space="preserve"> </w:t>
      </w:r>
      <w:r>
        <w:rPr>
          <w:rStyle w:val="pl-v"/>
          <w:color w:val="666666"/>
        </w:rPr>
        <w:t>declarer</w:t>
      </w:r>
      <w:r>
        <w:rPr>
          <w:color w:val="666666"/>
        </w:rPr>
        <w:t>)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declarer</w:t>
      </w:r>
      <w:r>
        <w:rPr>
          <w:rStyle w:val="pl-k"/>
          <w:color w:val="666666"/>
        </w:rPr>
        <w:t>.</w:t>
      </w:r>
      <w:r>
        <w:rPr>
          <w:color w:val="666666"/>
        </w:rPr>
        <w:t>declare(</w:t>
      </w:r>
      <w:r>
        <w:rPr>
          <w:rStyle w:val="pl-k"/>
          <w:color w:val="666666"/>
        </w:rPr>
        <w:t>new</w:t>
      </w:r>
      <w:r>
        <w:rPr>
          <w:color w:val="666666"/>
        </w:rPr>
        <w:t xml:space="preserve"> </w:t>
      </w:r>
      <w:r>
        <w:rPr>
          <w:rStyle w:val="pl-smi"/>
          <w:color w:val="666666"/>
        </w:rPr>
        <w:t>Fields</w:t>
      </w:r>
      <w:r>
        <w:rPr>
          <w:color w:val="666666"/>
        </w:rPr>
        <w:t>(</w:t>
      </w:r>
      <w:r>
        <w:rPr>
          <w:rStyle w:val="pl-pds"/>
          <w:color w:val="666666"/>
        </w:rPr>
        <w:t>"</w:t>
      </w:r>
      <w:r>
        <w:rPr>
          <w:rStyle w:val="pl-s"/>
          <w:color w:val="666666"/>
        </w:rPr>
        <w:t>word</w:t>
      </w:r>
      <w:r>
        <w:rPr>
          <w:rStyle w:val="pl-pds"/>
          <w:color w:val="666666"/>
        </w:rPr>
        <w:t>"</w:t>
      </w:r>
      <w:r>
        <w:rPr>
          <w:color w:val="666666"/>
        </w:rPr>
        <w:t>));</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 xml:space="preserve">        }</w:t>
      </w:r>
    </w:p>
    <w:p w:rsidR="00F048A6" w:rsidRDefault="00F048A6" w:rsidP="00F048A6">
      <w:pPr>
        <w:pStyle w:val="HTML0"/>
        <w:pBdr>
          <w:top w:val="single" w:sz="4" w:space="5" w:color="CCCCCC"/>
          <w:left w:val="single" w:sz="4" w:space="11" w:color="CCCCCC"/>
          <w:bottom w:val="single" w:sz="4" w:space="5" w:color="CCCCCC"/>
          <w:right w:val="single" w:sz="4" w:space="11" w:color="CCCCCC"/>
        </w:pBdr>
        <w:shd w:val="clear" w:color="auto" w:fill="FAFAFA"/>
        <w:spacing w:after="240" w:line="301" w:lineRule="atLeast"/>
        <w:rPr>
          <w:color w:val="666666"/>
        </w:rPr>
      </w:pPr>
      <w:r>
        <w:rPr>
          <w:color w:val="666666"/>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这个实现方式比之前的方式要简单许多，而且在语义上有着完全一致的效果。发送到</w:t>
      </w:r>
      <w:r>
        <w:rPr>
          <w:rStyle w:val="apple-converted-space"/>
          <w:rFonts w:ascii="Arial" w:hAnsi="Arial" w:cs="Arial"/>
          <w:color w:val="666666"/>
          <w:sz w:val="15"/>
          <w:szCs w:val="15"/>
        </w:rPr>
        <w:t> </w:t>
      </w:r>
      <w:r>
        <w:rPr>
          <w:rStyle w:val="HTML"/>
          <w:color w:val="666666"/>
        </w:rPr>
        <w:t>BasicOutputCollector</w:t>
      </w:r>
      <w:r>
        <w:rPr>
          <w:rStyle w:val="apple-converted-space"/>
          <w:rFonts w:ascii="Arial" w:hAnsi="Arial" w:cs="Arial"/>
          <w:color w:val="666666"/>
          <w:sz w:val="15"/>
          <w:szCs w:val="15"/>
        </w:rPr>
        <w:t> </w:t>
      </w:r>
      <w:r>
        <w:rPr>
          <w:rFonts w:ascii="Arial" w:hAnsi="Arial" w:cs="Arial"/>
          <w:color w:val="666666"/>
          <w:sz w:val="15"/>
          <w:szCs w:val="15"/>
        </w:rPr>
        <w:t>的</w:t>
      </w:r>
      <w:r>
        <w:rPr>
          <w:rFonts w:ascii="Arial" w:hAnsi="Arial" w:cs="Arial"/>
          <w:color w:val="666666"/>
          <w:sz w:val="15"/>
          <w:szCs w:val="15"/>
        </w:rPr>
        <w:t xml:space="preserve"> tuple </w:t>
      </w:r>
      <w:r>
        <w:rPr>
          <w:rFonts w:ascii="Arial" w:hAnsi="Arial" w:cs="Arial"/>
          <w:color w:val="666666"/>
          <w:sz w:val="15"/>
          <w:szCs w:val="15"/>
        </w:rPr>
        <w:t>会被自动锚定到输入</w:t>
      </w:r>
      <w:r>
        <w:rPr>
          <w:rFonts w:ascii="Arial" w:hAnsi="Arial" w:cs="Arial"/>
          <w:color w:val="666666"/>
          <w:sz w:val="15"/>
          <w:szCs w:val="15"/>
        </w:rPr>
        <w:t xml:space="preserve"> tuple </w:t>
      </w:r>
      <w:r>
        <w:rPr>
          <w:rFonts w:ascii="Arial" w:hAnsi="Arial" w:cs="Arial"/>
          <w:color w:val="666666"/>
          <w:sz w:val="15"/>
          <w:szCs w:val="15"/>
        </w:rPr>
        <w:t>上，而且输入</w:t>
      </w:r>
      <w:r>
        <w:rPr>
          <w:rFonts w:ascii="Arial" w:hAnsi="Arial" w:cs="Arial"/>
          <w:color w:val="666666"/>
          <w:sz w:val="15"/>
          <w:szCs w:val="15"/>
        </w:rPr>
        <w:t xml:space="preserve"> tuple </w:t>
      </w:r>
      <w:r>
        <w:rPr>
          <w:rFonts w:ascii="Arial" w:hAnsi="Arial" w:cs="Arial"/>
          <w:color w:val="666666"/>
          <w:sz w:val="15"/>
          <w:szCs w:val="15"/>
        </w:rPr>
        <w:t>会在</w:t>
      </w:r>
      <w:r>
        <w:rPr>
          <w:rStyle w:val="apple-converted-space"/>
          <w:rFonts w:ascii="Arial" w:hAnsi="Arial" w:cs="Arial"/>
          <w:color w:val="666666"/>
          <w:sz w:val="15"/>
          <w:szCs w:val="15"/>
        </w:rPr>
        <w:t> </w:t>
      </w:r>
      <w:r>
        <w:rPr>
          <w:rStyle w:val="HTML"/>
          <w:color w:val="666666"/>
        </w:rPr>
        <w:t>execute</w:t>
      </w:r>
      <w:r>
        <w:rPr>
          <w:rStyle w:val="apple-converted-space"/>
          <w:rFonts w:ascii="Arial" w:hAnsi="Arial" w:cs="Arial"/>
          <w:color w:val="666666"/>
          <w:sz w:val="15"/>
          <w:szCs w:val="15"/>
        </w:rPr>
        <w:t> </w:t>
      </w:r>
      <w:r>
        <w:rPr>
          <w:rFonts w:ascii="Arial" w:hAnsi="Arial" w:cs="Arial"/>
          <w:color w:val="666666"/>
          <w:sz w:val="15"/>
          <w:szCs w:val="15"/>
        </w:rPr>
        <w:t>方法结束的时候自动应答。</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相对应的，执行聚合或者联结操作的</w:t>
      </w:r>
      <w:r>
        <w:rPr>
          <w:rFonts w:ascii="Arial" w:hAnsi="Arial" w:cs="Arial"/>
          <w:color w:val="666666"/>
          <w:sz w:val="15"/>
          <w:szCs w:val="15"/>
        </w:rPr>
        <w:t xml:space="preserve"> Bolt </w:t>
      </w:r>
      <w:r>
        <w:rPr>
          <w:rFonts w:ascii="Arial" w:hAnsi="Arial" w:cs="Arial"/>
          <w:color w:val="666666"/>
          <w:sz w:val="15"/>
          <w:szCs w:val="15"/>
        </w:rPr>
        <w:t>可能需要延迟应答</w:t>
      </w:r>
      <w:r>
        <w:rPr>
          <w:rFonts w:ascii="Arial" w:hAnsi="Arial" w:cs="Arial"/>
          <w:color w:val="666666"/>
          <w:sz w:val="15"/>
          <w:szCs w:val="15"/>
        </w:rPr>
        <w:t xml:space="preserve"> tuple</w:t>
      </w:r>
      <w:r>
        <w:rPr>
          <w:rFonts w:ascii="Arial" w:hAnsi="Arial" w:cs="Arial"/>
          <w:color w:val="666666"/>
          <w:sz w:val="15"/>
          <w:szCs w:val="15"/>
        </w:rPr>
        <w:t>，因为它需要等待一批</w:t>
      </w:r>
      <w:r>
        <w:rPr>
          <w:rFonts w:ascii="Arial" w:hAnsi="Arial" w:cs="Arial"/>
          <w:color w:val="666666"/>
          <w:sz w:val="15"/>
          <w:szCs w:val="15"/>
        </w:rPr>
        <w:t xml:space="preserve"> tuple </w:t>
      </w:r>
      <w:r>
        <w:rPr>
          <w:rFonts w:ascii="Arial" w:hAnsi="Arial" w:cs="Arial"/>
          <w:color w:val="666666"/>
          <w:sz w:val="15"/>
          <w:szCs w:val="15"/>
        </w:rPr>
        <w:t>来完成某种结果计算。聚合和联结操作一般也会需要对他们的输出</w:t>
      </w:r>
      <w:r>
        <w:rPr>
          <w:rFonts w:ascii="Arial" w:hAnsi="Arial" w:cs="Arial"/>
          <w:color w:val="666666"/>
          <w:sz w:val="15"/>
          <w:szCs w:val="15"/>
        </w:rPr>
        <w:t xml:space="preserve"> tuple </w:t>
      </w:r>
      <w:r>
        <w:rPr>
          <w:rFonts w:ascii="Arial" w:hAnsi="Arial" w:cs="Arial"/>
          <w:color w:val="666666"/>
          <w:sz w:val="15"/>
          <w:szCs w:val="15"/>
        </w:rPr>
        <w:t>进行多锚定。这个过程已经超出了</w:t>
      </w:r>
      <w:r>
        <w:rPr>
          <w:rStyle w:val="apple-converted-space"/>
          <w:rFonts w:ascii="Arial" w:hAnsi="Arial" w:cs="Arial"/>
          <w:color w:val="666666"/>
          <w:sz w:val="15"/>
          <w:szCs w:val="15"/>
        </w:rPr>
        <w:t> </w:t>
      </w:r>
      <w:r>
        <w:rPr>
          <w:rStyle w:val="HTML"/>
          <w:color w:val="666666"/>
        </w:rPr>
        <w:t>IBasicBolt</w:t>
      </w:r>
      <w:r>
        <w:rPr>
          <w:rStyle w:val="apple-converted-space"/>
          <w:rFonts w:ascii="Arial" w:hAnsi="Arial" w:cs="Arial"/>
          <w:color w:val="666666"/>
          <w:sz w:val="15"/>
          <w:szCs w:val="15"/>
        </w:rPr>
        <w:t> </w:t>
      </w:r>
      <w:r>
        <w:rPr>
          <w:rFonts w:ascii="Arial" w:hAnsi="Arial" w:cs="Arial"/>
          <w:color w:val="666666"/>
          <w:sz w:val="15"/>
          <w:szCs w:val="15"/>
        </w:rPr>
        <w:t>的应用范围。</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lastRenderedPageBreak/>
        <w:t>在</w:t>
      </w:r>
      <w:r>
        <w:rPr>
          <w:rFonts w:ascii="Arial" w:hAnsi="Arial" w:cs="Arial"/>
          <w:color w:val="666666"/>
        </w:rPr>
        <w:t xml:space="preserve"> tuple </w:t>
      </w:r>
      <w:r>
        <w:rPr>
          <w:rFonts w:ascii="Arial" w:hAnsi="Arial" w:cs="Arial"/>
          <w:color w:val="666666"/>
        </w:rPr>
        <w:t>可以被重新处理的前提下，如何让我的应用可以得到正确的运行？</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按照软件设计的一般思路，这个问题的答案是</w:t>
      </w:r>
      <w:r>
        <w:rPr>
          <w:rFonts w:ascii="Arial" w:hAnsi="Arial" w:cs="Arial"/>
          <w:color w:val="666666"/>
          <w:sz w:val="15"/>
          <w:szCs w:val="15"/>
        </w:rPr>
        <w:t>“</w:t>
      </w:r>
      <w:r>
        <w:rPr>
          <w:rFonts w:ascii="Arial" w:hAnsi="Arial" w:cs="Arial"/>
          <w:color w:val="666666"/>
          <w:sz w:val="15"/>
          <w:szCs w:val="15"/>
        </w:rPr>
        <w:t>取决于实际情况</w:t>
      </w:r>
      <w:r>
        <w:rPr>
          <w:rFonts w:ascii="Arial" w:hAnsi="Arial" w:cs="Arial"/>
          <w:color w:val="666666"/>
          <w:sz w:val="15"/>
          <w:szCs w:val="15"/>
        </w:rPr>
        <w:t>”</w:t>
      </w:r>
      <w:r>
        <w:rPr>
          <w:rFonts w:ascii="Arial" w:hAnsi="Arial" w:cs="Arial"/>
          <w:color w:val="666666"/>
          <w:sz w:val="15"/>
          <w:szCs w:val="15"/>
        </w:rPr>
        <w:t>。</w:t>
      </w:r>
      <w:r>
        <w:rPr>
          <w:rFonts w:ascii="Arial" w:hAnsi="Arial" w:cs="Arial"/>
          <w:color w:val="666666"/>
          <w:sz w:val="15"/>
          <w:szCs w:val="15"/>
        </w:rPr>
        <w:t xml:space="preserve">Storm 0.7.0 </w:t>
      </w:r>
      <w:r>
        <w:rPr>
          <w:rFonts w:ascii="Arial" w:hAnsi="Arial" w:cs="Arial"/>
          <w:color w:val="666666"/>
          <w:sz w:val="15"/>
          <w:szCs w:val="15"/>
        </w:rPr>
        <w:t>版本引入了</w:t>
      </w:r>
      <w:r>
        <w:rPr>
          <w:rFonts w:ascii="Arial" w:hAnsi="Arial" w:cs="Arial"/>
          <w:color w:val="666666"/>
          <w:sz w:val="15"/>
          <w:szCs w:val="15"/>
        </w:rPr>
        <w:t>“</w:t>
      </w:r>
      <w:r>
        <w:rPr>
          <w:rFonts w:ascii="Arial" w:hAnsi="Arial" w:cs="Arial"/>
          <w:color w:val="666666"/>
          <w:sz w:val="15"/>
          <w:szCs w:val="15"/>
        </w:rPr>
        <w:t>事务拓扑</w:t>
      </w:r>
      <w:r>
        <w:rPr>
          <w:rFonts w:ascii="Arial" w:hAnsi="Arial" w:cs="Arial"/>
          <w:color w:val="666666"/>
          <w:sz w:val="15"/>
          <w:szCs w:val="15"/>
        </w:rPr>
        <w:t>”</w:t>
      </w:r>
      <w:r>
        <w:rPr>
          <w:rFonts w:ascii="Arial" w:hAnsi="Arial" w:cs="Arial"/>
          <w:color w:val="666666"/>
          <w:sz w:val="15"/>
          <w:szCs w:val="15"/>
        </w:rPr>
        <w:t>的特性，它能够保证大多数计算过程都能够满足恰好一次（</w:t>
      </w:r>
      <w:r>
        <w:rPr>
          <w:rFonts w:ascii="Arial" w:hAnsi="Arial" w:cs="Arial"/>
          <w:color w:val="666666"/>
          <w:sz w:val="15"/>
          <w:szCs w:val="15"/>
        </w:rPr>
        <w:t>exactly-once</w:t>
      </w:r>
      <w:r>
        <w:rPr>
          <w:rFonts w:ascii="Arial" w:hAnsi="Arial" w:cs="Arial"/>
          <w:color w:val="666666"/>
          <w:sz w:val="15"/>
          <w:szCs w:val="15"/>
        </w:rPr>
        <w:t>）的消息语义的容错性要求。想要了解</w:t>
      </w:r>
      <w:r>
        <w:rPr>
          <w:rFonts w:ascii="Arial" w:hAnsi="Arial" w:cs="Arial"/>
          <w:color w:val="666666"/>
          <w:sz w:val="15"/>
          <w:szCs w:val="15"/>
        </w:rPr>
        <w:t>“</w:t>
      </w:r>
      <w:r>
        <w:rPr>
          <w:rFonts w:ascii="Arial" w:hAnsi="Arial" w:cs="Arial"/>
          <w:color w:val="666666"/>
          <w:sz w:val="15"/>
          <w:szCs w:val="15"/>
        </w:rPr>
        <w:t>事务拓扑</w:t>
      </w:r>
      <w:r>
        <w:rPr>
          <w:rFonts w:ascii="Arial" w:hAnsi="Arial" w:cs="Arial"/>
          <w:color w:val="666666"/>
          <w:sz w:val="15"/>
          <w:szCs w:val="15"/>
        </w:rPr>
        <w:t>”</w:t>
      </w:r>
      <w:r>
        <w:rPr>
          <w:rFonts w:ascii="Arial" w:hAnsi="Arial" w:cs="Arial"/>
          <w:color w:val="666666"/>
          <w:sz w:val="15"/>
          <w:szCs w:val="15"/>
        </w:rPr>
        <w:t>的更多内容可以参考</w:t>
      </w:r>
      <w:hyperlink r:id="rId91" w:history="1">
        <w:r>
          <w:rPr>
            <w:rStyle w:val="a5"/>
            <w:rFonts w:ascii="Arial" w:hAnsi="Arial" w:cs="Arial"/>
            <w:color w:val="00A19E"/>
            <w:sz w:val="15"/>
            <w:szCs w:val="15"/>
          </w:rPr>
          <w:t>这篇文章</w:t>
        </w:r>
      </w:hyperlink>
      <w:r>
        <w:rPr>
          <w:rFonts w:ascii="Arial" w:hAnsi="Arial" w:cs="Arial"/>
          <w:color w:val="666666"/>
          <w:sz w:val="15"/>
          <w:szCs w:val="15"/>
        </w:rPr>
        <w:t>。</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 xml:space="preserve">Storm </w:t>
      </w:r>
      <w:r>
        <w:rPr>
          <w:rFonts w:ascii="Arial" w:hAnsi="Arial" w:cs="Arial"/>
          <w:color w:val="666666"/>
        </w:rPr>
        <w:t>是以怎样一种高效的方式实现可靠性的？</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Storm </w:t>
      </w:r>
      <w:r>
        <w:rPr>
          <w:rFonts w:ascii="Arial" w:hAnsi="Arial" w:cs="Arial"/>
          <w:color w:val="666666"/>
          <w:sz w:val="15"/>
          <w:szCs w:val="15"/>
        </w:rPr>
        <w:t>的拓扑有一些特殊的称为</w:t>
      </w:r>
      <w:r>
        <w:rPr>
          <w:rFonts w:ascii="Arial" w:hAnsi="Arial" w:cs="Arial"/>
          <w:color w:val="666666"/>
          <w:sz w:val="15"/>
          <w:szCs w:val="15"/>
        </w:rPr>
        <w:t>“acker”</w:t>
      </w:r>
      <w:r>
        <w:rPr>
          <w:rFonts w:ascii="Arial" w:hAnsi="Arial" w:cs="Arial"/>
          <w:color w:val="666666"/>
          <w:sz w:val="15"/>
          <w:szCs w:val="15"/>
        </w:rPr>
        <w:t>的任务，这些任务负责跟踪每个</w:t>
      </w:r>
      <w:r>
        <w:rPr>
          <w:rFonts w:ascii="Arial" w:hAnsi="Arial" w:cs="Arial"/>
          <w:color w:val="666666"/>
          <w:sz w:val="15"/>
          <w:szCs w:val="15"/>
        </w:rPr>
        <w:t xml:space="preserve"> Spout </w:t>
      </w:r>
      <w:r>
        <w:rPr>
          <w:rFonts w:ascii="Arial" w:hAnsi="Arial" w:cs="Arial"/>
          <w:color w:val="666666"/>
          <w:sz w:val="15"/>
          <w:szCs w:val="15"/>
        </w:rPr>
        <w:t>发出的</w:t>
      </w:r>
      <w:r>
        <w:rPr>
          <w:rFonts w:ascii="Arial" w:hAnsi="Arial" w:cs="Arial"/>
          <w:color w:val="666666"/>
          <w:sz w:val="15"/>
          <w:szCs w:val="15"/>
        </w:rPr>
        <w:t xml:space="preserve"> tuple </w:t>
      </w:r>
      <w:r>
        <w:rPr>
          <w:rFonts w:ascii="Arial" w:hAnsi="Arial" w:cs="Arial"/>
          <w:color w:val="666666"/>
          <w:sz w:val="15"/>
          <w:szCs w:val="15"/>
        </w:rPr>
        <w:t>的</w:t>
      </w:r>
      <w:r>
        <w:rPr>
          <w:rFonts w:ascii="Arial" w:hAnsi="Arial" w:cs="Arial"/>
          <w:color w:val="666666"/>
          <w:sz w:val="15"/>
          <w:szCs w:val="15"/>
        </w:rPr>
        <w:t xml:space="preserve"> DAG</w:t>
      </w:r>
      <w:r>
        <w:rPr>
          <w:rFonts w:ascii="Arial" w:hAnsi="Arial" w:cs="Arial"/>
          <w:color w:val="666666"/>
          <w:sz w:val="15"/>
          <w:szCs w:val="15"/>
        </w:rPr>
        <w:t>。当一个</w:t>
      </w:r>
      <w:r>
        <w:rPr>
          <w:rFonts w:ascii="Arial" w:hAnsi="Arial" w:cs="Arial"/>
          <w:color w:val="666666"/>
          <w:sz w:val="15"/>
          <w:szCs w:val="15"/>
        </w:rPr>
        <w:t xml:space="preserve"> acker </w:t>
      </w:r>
      <w:r>
        <w:rPr>
          <w:rFonts w:ascii="Arial" w:hAnsi="Arial" w:cs="Arial"/>
          <w:color w:val="666666"/>
          <w:sz w:val="15"/>
          <w:szCs w:val="15"/>
        </w:rPr>
        <w:t>发现一个</w:t>
      </w:r>
      <w:r>
        <w:rPr>
          <w:rFonts w:ascii="Arial" w:hAnsi="Arial" w:cs="Arial"/>
          <w:color w:val="666666"/>
          <w:sz w:val="15"/>
          <w:szCs w:val="15"/>
        </w:rPr>
        <w:t xml:space="preserve"> DAG </w:t>
      </w:r>
      <w:r>
        <w:rPr>
          <w:rFonts w:ascii="Arial" w:hAnsi="Arial" w:cs="Arial"/>
          <w:color w:val="666666"/>
          <w:sz w:val="15"/>
          <w:szCs w:val="15"/>
        </w:rPr>
        <w:t>结束了，它就会给创建</w:t>
      </w:r>
      <w:r>
        <w:rPr>
          <w:rFonts w:ascii="Arial" w:hAnsi="Arial" w:cs="Arial"/>
          <w:color w:val="666666"/>
          <w:sz w:val="15"/>
          <w:szCs w:val="15"/>
        </w:rPr>
        <w:t xml:space="preserve"> spout tuple </w:t>
      </w:r>
      <w:r>
        <w:rPr>
          <w:rFonts w:ascii="Arial" w:hAnsi="Arial" w:cs="Arial"/>
          <w:color w:val="666666"/>
          <w:sz w:val="15"/>
          <w:szCs w:val="15"/>
        </w:rPr>
        <w:t>的</w:t>
      </w:r>
      <w:r>
        <w:rPr>
          <w:rFonts w:ascii="Arial" w:hAnsi="Arial" w:cs="Arial"/>
          <w:color w:val="666666"/>
          <w:sz w:val="15"/>
          <w:szCs w:val="15"/>
        </w:rPr>
        <w:t xml:space="preserve"> Spout </w:t>
      </w:r>
      <w:r>
        <w:rPr>
          <w:rFonts w:ascii="Arial" w:hAnsi="Arial" w:cs="Arial"/>
          <w:color w:val="666666"/>
          <w:sz w:val="15"/>
          <w:szCs w:val="15"/>
        </w:rPr>
        <w:t>任务发送一条消息，让这个任务来应答这个消息。你可以使用</w:t>
      </w:r>
      <w:hyperlink r:id="rId92" w:anchor="TOPOLOGY_ACKERS" w:history="1">
        <w:r>
          <w:rPr>
            <w:rStyle w:val="a5"/>
            <w:rFonts w:ascii="Arial" w:hAnsi="Arial" w:cs="Arial"/>
            <w:color w:val="00A19E"/>
            <w:sz w:val="15"/>
            <w:szCs w:val="15"/>
          </w:rPr>
          <w:t>Config.TOPOLOGY_ACKERS</w:t>
        </w:r>
      </w:hyperlink>
      <w:r>
        <w:rPr>
          <w:rStyle w:val="apple-converted-space"/>
          <w:rFonts w:ascii="Arial" w:hAnsi="Arial" w:cs="Arial"/>
          <w:color w:val="666666"/>
          <w:sz w:val="15"/>
          <w:szCs w:val="15"/>
        </w:rPr>
        <w:t> </w:t>
      </w:r>
      <w:r>
        <w:rPr>
          <w:rFonts w:ascii="Arial" w:hAnsi="Arial" w:cs="Arial"/>
          <w:color w:val="666666"/>
          <w:sz w:val="15"/>
          <w:szCs w:val="15"/>
        </w:rPr>
        <w:t>来配置拓扑的</w:t>
      </w:r>
      <w:r>
        <w:rPr>
          <w:rFonts w:ascii="Arial" w:hAnsi="Arial" w:cs="Arial"/>
          <w:color w:val="666666"/>
          <w:sz w:val="15"/>
          <w:szCs w:val="15"/>
        </w:rPr>
        <w:t xml:space="preserve"> acker </w:t>
      </w:r>
      <w:r>
        <w:rPr>
          <w:rFonts w:ascii="Arial" w:hAnsi="Arial" w:cs="Arial"/>
          <w:color w:val="666666"/>
          <w:sz w:val="15"/>
          <w:szCs w:val="15"/>
        </w:rPr>
        <w:t>数量。</w:t>
      </w:r>
      <w:r>
        <w:rPr>
          <w:rFonts w:ascii="Arial" w:hAnsi="Arial" w:cs="Arial"/>
          <w:color w:val="666666"/>
          <w:sz w:val="15"/>
          <w:szCs w:val="15"/>
        </w:rPr>
        <w:t xml:space="preserve">Storm </w:t>
      </w:r>
      <w:r>
        <w:rPr>
          <w:rFonts w:ascii="Arial" w:hAnsi="Arial" w:cs="Arial"/>
          <w:color w:val="666666"/>
          <w:sz w:val="15"/>
          <w:szCs w:val="15"/>
        </w:rPr>
        <w:t>默认会将</w:t>
      </w:r>
      <w:r>
        <w:rPr>
          <w:rFonts w:ascii="Arial" w:hAnsi="Arial" w:cs="Arial"/>
          <w:color w:val="666666"/>
          <w:sz w:val="15"/>
          <w:szCs w:val="15"/>
        </w:rPr>
        <w:t xml:space="preserve"> acker </w:t>
      </w:r>
      <w:r>
        <w:rPr>
          <w:rFonts w:ascii="Arial" w:hAnsi="Arial" w:cs="Arial"/>
          <w:color w:val="666666"/>
          <w:sz w:val="15"/>
          <w:szCs w:val="15"/>
        </w:rPr>
        <w:t>的数量设置为一，不过如果你有大量消息的处理需求，你可能需要增加这个数量。</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理解</w:t>
      </w:r>
      <w:r>
        <w:rPr>
          <w:rFonts w:ascii="Arial" w:hAnsi="Arial" w:cs="Arial"/>
          <w:color w:val="666666"/>
          <w:sz w:val="15"/>
          <w:szCs w:val="15"/>
        </w:rPr>
        <w:t xml:space="preserve"> Storm </w:t>
      </w:r>
      <w:r>
        <w:rPr>
          <w:rFonts w:ascii="Arial" w:hAnsi="Arial" w:cs="Arial"/>
          <w:color w:val="666666"/>
          <w:sz w:val="15"/>
          <w:szCs w:val="15"/>
        </w:rPr>
        <w:t>的可靠性实现的最好方式还是通过了解</w:t>
      </w:r>
      <w:r>
        <w:rPr>
          <w:rFonts w:ascii="Arial" w:hAnsi="Arial" w:cs="Arial"/>
          <w:color w:val="666666"/>
          <w:sz w:val="15"/>
          <w:szCs w:val="15"/>
        </w:rPr>
        <w:t xml:space="preserve"> tuple </w:t>
      </w:r>
      <w:r>
        <w:rPr>
          <w:rFonts w:ascii="Arial" w:hAnsi="Arial" w:cs="Arial"/>
          <w:color w:val="666666"/>
          <w:sz w:val="15"/>
          <w:szCs w:val="15"/>
        </w:rPr>
        <w:t>和</w:t>
      </w:r>
      <w:r>
        <w:rPr>
          <w:rFonts w:ascii="Arial" w:hAnsi="Arial" w:cs="Arial"/>
          <w:color w:val="666666"/>
          <w:sz w:val="15"/>
          <w:szCs w:val="15"/>
        </w:rPr>
        <w:t xml:space="preserve"> tuple DAG </w:t>
      </w:r>
      <w:r>
        <w:rPr>
          <w:rFonts w:ascii="Arial" w:hAnsi="Arial" w:cs="Arial"/>
          <w:color w:val="666666"/>
          <w:sz w:val="15"/>
          <w:szCs w:val="15"/>
        </w:rPr>
        <w:t>的生命周期。当一个</w:t>
      </w:r>
      <w:r>
        <w:rPr>
          <w:rFonts w:ascii="Arial" w:hAnsi="Arial" w:cs="Arial"/>
          <w:color w:val="666666"/>
          <w:sz w:val="15"/>
          <w:szCs w:val="15"/>
        </w:rPr>
        <w:t xml:space="preserve"> tuple </w:t>
      </w:r>
      <w:r>
        <w:rPr>
          <w:rFonts w:ascii="Arial" w:hAnsi="Arial" w:cs="Arial"/>
          <w:color w:val="666666"/>
          <w:sz w:val="15"/>
          <w:szCs w:val="15"/>
        </w:rPr>
        <w:t>在拓扑中被创建出来的时候</w:t>
      </w:r>
      <w:r>
        <w:rPr>
          <w:rFonts w:ascii="Arial" w:hAnsi="Arial" w:cs="Arial"/>
          <w:color w:val="666666"/>
          <w:sz w:val="15"/>
          <w:szCs w:val="15"/>
        </w:rPr>
        <w:t xml:space="preserve"> —— </w:t>
      </w:r>
      <w:r>
        <w:rPr>
          <w:rFonts w:ascii="Arial" w:hAnsi="Arial" w:cs="Arial"/>
          <w:color w:val="666666"/>
          <w:sz w:val="15"/>
          <w:szCs w:val="15"/>
        </w:rPr>
        <w:t>不管是在</w:t>
      </w:r>
      <w:r>
        <w:rPr>
          <w:rFonts w:ascii="Arial" w:hAnsi="Arial" w:cs="Arial"/>
          <w:color w:val="666666"/>
          <w:sz w:val="15"/>
          <w:szCs w:val="15"/>
        </w:rPr>
        <w:t xml:space="preserve"> Spout </w:t>
      </w:r>
      <w:r>
        <w:rPr>
          <w:rFonts w:ascii="Arial" w:hAnsi="Arial" w:cs="Arial"/>
          <w:color w:val="666666"/>
          <w:sz w:val="15"/>
          <w:szCs w:val="15"/>
        </w:rPr>
        <w:t>中还是在</w:t>
      </w:r>
      <w:r>
        <w:rPr>
          <w:rFonts w:ascii="Arial" w:hAnsi="Arial" w:cs="Arial"/>
          <w:color w:val="666666"/>
          <w:sz w:val="15"/>
          <w:szCs w:val="15"/>
        </w:rPr>
        <w:t xml:space="preserve"> Bolt </w:t>
      </w:r>
      <w:r>
        <w:rPr>
          <w:rFonts w:ascii="Arial" w:hAnsi="Arial" w:cs="Arial"/>
          <w:color w:val="666666"/>
          <w:sz w:val="15"/>
          <w:szCs w:val="15"/>
        </w:rPr>
        <w:t>中创建的</w:t>
      </w:r>
      <w:r>
        <w:rPr>
          <w:rFonts w:ascii="Arial" w:hAnsi="Arial" w:cs="Arial"/>
          <w:color w:val="666666"/>
          <w:sz w:val="15"/>
          <w:szCs w:val="15"/>
        </w:rPr>
        <w:t xml:space="preserve"> —— </w:t>
      </w:r>
      <w:r>
        <w:rPr>
          <w:rFonts w:ascii="Arial" w:hAnsi="Arial" w:cs="Arial"/>
          <w:color w:val="666666"/>
          <w:sz w:val="15"/>
          <w:szCs w:val="15"/>
        </w:rPr>
        <w:t>这个</w:t>
      </w:r>
      <w:r>
        <w:rPr>
          <w:rFonts w:ascii="Arial" w:hAnsi="Arial" w:cs="Arial"/>
          <w:color w:val="666666"/>
          <w:sz w:val="15"/>
          <w:szCs w:val="15"/>
        </w:rPr>
        <w:t xml:space="preserve"> tuple </w:t>
      </w:r>
      <w:r>
        <w:rPr>
          <w:rFonts w:ascii="Arial" w:hAnsi="Arial" w:cs="Arial"/>
          <w:color w:val="666666"/>
          <w:sz w:val="15"/>
          <w:szCs w:val="15"/>
        </w:rPr>
        <w:t>都会被配置一个随机的</w:t>
      </w:r>
      <w:r>
        <w:rPr>
          <w:rFonts w:ascii="Arial" w:hAnsi="Arial" w:cs="Arial"/>
          <w:color w:val="666666"/>
          <w:sz w:val="15"/>
          <w:szCs w:val="15"/>
        </w:rPr>
        <w:t xml:space="preserve"> 64 </w:t>
      </w:r>
      <w:r>
        <w:rPr>
          <w:rFonts w:ascii="Arial" w:hAnsi="Arial" w:cs="Arial"/>
          <w:color w:val="666666"/>
          <w:sz w:val="15"/>
          <w:szCs w:val="15"/>
        </w:rPr>
        <w:t>位</w:t>
      </w:r>
      <w:r>
        <w:rPr>
          <w:rFonts w:ascii="Arial" w:hAnsi="Arial" w:cs="Arial"/>
          <w:color w:val="666666"/>
          <w:sz w:val="15"/>
          <w:szCs w:val="15"/>
        </w:rPr>
        <w:t xml:space="preserve"> id</w:t>
      </w:r>
      <w:r>
        <w:rPr>
          <w:rFonts w:ascii="Arial" w:hAnsi="Arial" w:cs="Arial"/>
          <w:color w:val="666666"/>
          <w:sz w:val="15"/>
          <w:szCs w:val="15"/>
        </w:rPr>
        <w:t>。</w:t>
      </w:r>
      <w:r>
        <w:rPr>
          <w:rFonts w:ascii="Arial" w:hAnsi="Arial" w:cs="Arial"/>
          <w:color w:val="666666"/>
          <w:sz w:val="15"/>
          <w:szCs w:val="15"/>
        </w:rPr>
        <w:t xml:space="preserve">acker </w:t>
      </w:r>
      <w:r>
        <w:rPr>
          <w:rFonts w:ascii="Arial" w:hAnsi="Arial" w:cs="Arial"/>
          <w:color w:val="666666"/>
          <w:sz w:val="15"/>
          <w:szCs w:val="15"/>
        </w:rPr>
        <w:t>就是使用这些</w:t>
      </w:r>
      <w:r>
        <w:rPr>
          <w:rFonts w:ascii="Arial" w:hAnsi="Arial" w:cs="Arial"/>
          <w:color w:val="666666"/>
          <w:sz w:val="15"/>
          <w:szCs w:val="15"/>
        </w:rPr>
        <w:t xml:space="preserve"> id </w:t>
      </w:r>
      <w:r>
        <w:rPr>
          <w:rFonts w:ascii="Arial" w:hAnsi="Arial" w:cs="Arial"/>
          <w:color w:val="666666"/>
          <w:sz w:val="15"/>
          <w:szCs w:val="15"/>
        </w:rPr>
        <w:t>来跟踪每个</w:t>
      </w:r>
      <w:r>
        <w:rPr>
          <w:rFonts w:ascii="Arial" w:hAnsi="Arial" w:cs="Arial"/>
          <w:color w:val="666666"/>
          <w:sz w:val="15"/>
          <w:szCs w:val="15"/>
        </w:rPr>
        <w:t xml:space="preserve"> spout tuple </w:t>
      </w:r>
      <w:r>
        <w:rPr>
          <w:rFonts w:ascii="Arial" w:hAnsi="Arial" w:cs="Arial"/>
          <w:color w:val="666666"/>
          <w:sz w:val="15"/>
          <w:szCs w:val="15"/>
        </w:rPr>
        <w:t>的</w:t>
      </w:r>
      <w:r>
        <w:rPr>
          <w:rFonts w:ascii="Arial" w:hAnsi="Arial" w:cs="Arial"/>
          <w:color w:val="666666"/>
          <w:sz w:val="15"/>
          <w:szCs w:val="15"/>
        </w:rPr>
        <w:t xml:space="preserve"> tuple DAG </w:t>
      </w:r>
      <w:r>
        <w:rPr>
          <w:rFonts w:ascii="Arial" w:hAnsi="Arial" w:cs="Arial"/>
          <w:color w:val="666666"/>
          <w:sz w:val="15"/>
          <w:szCs w:val="15"/>
        </w:rPr>
        <w:t>的。</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xml:space="preserve">Spout tuple </w:t>
      </w:r>
      <w:r>
        <w:rPr>
          <w:rFonts w:ascii="Arial" w:hAnsi="Arial" w:cs="Arial"/>
          <w:color w:val="666666"/>
          <w:sz w:val="15"/>
          <w:szCs w:val="15"/>
        </w:rPr>
        <w:t>的</w:t>
      </w:r>
      <w:r>
        <w:rPr>
          <w:rFonts w:ascii="Arial" w:hAnsi="Arial" w:cs="Arial"/>
          <w:color w:val="666666"/>
          <w:sz w:val="15"/>
          <w:szCs w:val="15"/>
        </w:rPr>
        <w:t xml:space="preserve"> tuple </w:t>
      </w:r>
      <w:r>
        <w:rPr>
          <w:rFonts w:ascii="Arial" w:hAnsi="Arial" w:cs="Arial"/>
          <w:color w:val="666666"/>
          <w:sz w:val="15"/>
          <w:szCs w:val="15"/>
        </w:rPr>
        <w:t>树中的每个</w:t>
      </w:r>
      <w:r>
        <w:rPr>
          <w:rFonts w:ascii="Arial" w:hAnsi="Arial" w:cs="Arial"/>
          <w:color w:val="666666"/>
          <w:sz w:val="15"/>
          <w:szCs w:val="15"/>
        </w:rPr>
        <w:t xml:space="preserve"> tuple </w:t>
      </w:r>
      <w:r>
        <w:rPr>
          <w:rFonts w:ascii="Arial" w:hAnsi="Arial" w:cs="Arial"/>
          <w:color w:val="666666"/>
          <w:sz w:val="15"/>
          <w:szCs w:val="15"/>
        </w:rPr>
        <w:t>都知道</w:t>
      </w:r>
      <w:r>
        <w:rPr>
          <w:rFonts w:ascii="Arial" w:hAnsi="Arial" w:cs="Arial"/>
          <w:color w:val="666666"/>
          <w:sz w:val="15"/>
          <w:szCs w:val="15"/>
        </w:rPr>
        <w:t xml:space="preserve"> spout tuple </w:t>
      </w:r>
      <w:r>
        <w:rPr>
          <w:rFonts w:ascii="Arial" w:hAnsi="Arial" w:cs="Arial"/>
          <w:color w:val="666666"/>
          <w:sz w:val="15"/>
          <w:szCs w:val="15"/>
        </w:rPr>
        <w:t>的</w:t>
      </w:r>
      <w:r>
        <w:rPr>
          <w:rFonts w:ascii="Arial" w:hAnsi="Arial" w:cs="Arial"/>
          <w:color w:val="666666"/>
          <w:sz w:val="15"/>
          <w:szCs w:val="15"/>
        </w:rPr>
        <w:t xml:space="preserve"> id</w:t>
      </w:r>
      <w:r>
        <w:rPr>
          <w:rFonts w:ascii="Arial" w:hAnsi="Arial" w:cs="Arial"/>
          <w:color w:val="666666"/>
          <w:sz w:val="15"/>
          <w:szCs w:val="15"/>
        </w:rPr>
        <w:t>。当你在</w:t>
      </w:r>
      <w:r>
        <w:rPr>
          <w:rFonts w:ascii="Arial" w:hAnsi="Arial" w:cs="Arial"/>
          <w:color w:val="666666"/>
          <w:sz w:val="15"/>
          <w:szCs w:val="15"/>
        </w:rPr>
        <w:t xml:space="preserve"> bolt </w:t>
      </w:r>
      <w:r>
        <w:rPr>
          <w:rFonts w:ascii="Arial" w:hAnsi="Arial" w:cs="Arial"/>
          <w:color w:val="666666"/>
          <w:sz w:val="15"/>
          <w:szCs w:val="15"/>
        </w:rPr>
        <w:t>中发送一个新</w:t>
      </w:r>
      <w:r>
        <w:rPr>
          <w:rFonts w:ascii="Arial" w:hAnsi="Arial" w:cs="Arial"/>
          <w:color w:val="666666"/>
          <w:sz w:val="15"/>
          <w:szCs w:val="15"/>
        </w:rPr>
        <w:t xml:space="preserve"> tuple </w:t>
      </w:r>
      <w:r>
        <w:rPr>
          <w:rFonts w:ascii="Arial" w:hAnsi="Arial" w:cs="Arial"/>
          <w:color w:val="666666"/>
          <w:sz w:val="15"/>
          <w:szCs w:val="15"/>
        </w:rPr>
        <w:t>的时候，输入</w:t>
      </w:r>
      <w:r>
        <w:rPr>
          <w:rFonts w:ascii="Arial" w:hAnsi="Arial" w:cs="Arial"/>
          <w:color w:val="666666"/>
          <w:sz w:val="15"/>
          <w:szCs w:val="15"/>
        </w:rPr>
        <w:t xml:space="preserve"> tuple </w:t>
      </w:r>
      <w:r>
        <w:rPr>
          <w:rFonts w:ascii="Arial" w:hAnsi="Arial" w:cs="Arial"/>
          <w:color w:val="666666"/>
          <w:sz w:val="15"/>
          <w:szCs w:val="15"/>
        </w:rPr>
        <w:t>中的所有</w:t>
      </w:r>
      <w:r>
        <w:rPr>
          <w:rFonts w:ascii="Arial" w:hAnsi="Arial" w:cs="Arial"/>
          <w:color w:val="666666"/>
          <w:sz w:val="15"/>
          <w:szCs w:val="15"/>
        </w:rPr>
        <w:t xml:space="preserve"> spout tuple </w:t>
      </w:r>
      <w:r>
        <w:rPr>
          <w:rFonts w:ascii="Arial" w:hAnsi="Arial" w:cs="Arial"/>
          <w:color w:val="666666"/>
          <w:sz w:val="15"/>
          <w:szCs w:val="15"/>
        </w:rPr>
        <w:t>的</w:t>
      </w:r>
      <w:r>
        <w:rPr>
          <w:rFonts w:ascii="Arial" w:hAnsi="Arial" w:cs="Arial"/>
          <w:color w:val="666666"/>
          <w:sz w:val="15"/>
          <w:szCs w:val="15"/>
        </w:rPr>
        <w:t xml:space="preserve"> id </w:t>
      </w:r>
      <w:r>
        <w:rPr>
          <w:rFonts w:ascii="Arial" w:hAnsi="Arial" w:cs="Arial"/>
          <w:color w:val="666666"/>
          <w:sz w:val="15"/>
          <w:szCs w:val="15"/>
        </w:rPr>
        <w:t>都会被复制到新的</w:t>
      </w:r>
      <w:r>
        <w:rPr>
          <w:rFonts w:ascii="Arial" w:hAnsi="Arial" w:cs="Arial"/>
          <w:color w:val="666666"/>
          <w:sz w:val="15"/>
          <w:szCs w:val="15"/>
        </w:rPr>
        <w:t xml:space="preserve"> tuple </w:t>
      </w:r>
      <w:r>
        <w:rPr>
          <w:rFonts w:ascii="Arial" w:hAnsi="Arial" w:cs="Arial"/>
          <w:color w:val="666666"/>
          <w:sz w:val="15"/>
          <w:szCs w:val="15"/>
        </w:rPr>
        <w:t>中。在</w:t>
      </w:r>
      <w:r>
        <w:rPr>
          <w:rFonts w:ascii="Arial" w:hAnsi="Arial" w:cs="Arial"/>
          <w:color w:val="666666"/>
          <w:sz w:val="15"/>
          <w:szCs w:val="15"/>
        </w:rPr>
        <w:t xml:space="preserve"> tuple </w:t>
      </w:r>
      <w:r>
        <w:rPr>
          <w:rFonts w:ascii="Arial" w:hAnsi="Arial" w:cs="Arial"/>
          <w:color w:val="666666"/>
          <w:sz w:val="15"/>
          <w:szCs w:val="15"/>
        </w:rPr>
        <w:t>被</w:t>
      </w:r>
      <w:r>
        <w:rPr>
          <w:rFonts w:ascii="Arial" w:hAnsi="Arial" w:cs="Arial"/>
          <w:color w:val="666666"/>
          <w:sz w:val="15"/>
          <w:szCs w:val="15"/>
        </w:rPr>
        <w:t xml:space="preserve"> ack </w:t>
      </w:r>
      <w:r>
        <w:rPr>
          <w:rFonts w:ascii="Arial" w:hAnsi="Arial" w:cs="Arial"/>
          <w:color w:val="666666"/>
          <w:sz w:val="15"/>
          <w:szCs w:val="15"/>
        </w:rPr>
        <w:t>的时候，它会通过回掉函数向合适的</w:t>
      </w:r>
      <w:r>
        <w:rPr>
          <w:rFonts w:ascii="Arial" w:hAnsi="Arial" w:cs="Arial"/>
          <w:color w:val="666666"/>
          <w:sz w:val="15"/>
          <w:szCs w:val="15"/>
        </w:rPr>
        <w:t xml:space="preserve"> acker </w:t>
      </w:r>
      <w:r>
        <w:rPr>
          <w:rFonts w:ascii="Arial" w:hAnsi="Arial" w:cs="Arial"/>
          <w:color w:val="666666"/>
          <w:sz w:val="15"/>
          <w:szCs w:val="15"/>
        </w:rPr>
        <w:t>发送一条消息，这条消息显示了</w:t>
      </w:r>
      <w:r>
        <w:rPr>
          <w:rFonts w:ascii="Arial" w:hAnsi="Arial" w:cs="Arial"/>
          <w:color w:val="666666"/>
          <w:sz w:val="15"/>
          <w:szCs w:val="15"/>
        </w:rPr>
        <w:t xml:space="preserve"> tuple </w:t>
      </w:r>
      <w:r>
        <w:rPr>
          <w:rFonts w:ascii="Arial" w:hAnsi="Arial" w:cs="Arial"/>
          <w:color w:val="666666"/>
          <w:sz w:val="15"/>
          <w:szCs w:val="15"/>
        </w:rPr>
        <w:t>树中发生的变化。也就是说，它会告诉</w:t>
      </w:r>
      <w:r>
        <w:rPr>
          <w:rFonts w:ascii="Arial" w:hAnsi="Arial" w:cs="Arial"/>
          <w:color w:val="666666"/>
          <w:sz w:val="15"/>
          <w:szCs w:val="15"/>
        </w:rPr>
        <w:t xml:space="preserve"> acker </w:t>
      </w:r>
      <w:r>
        <w:rPr>
          <w:rFonts w:ascii="Arial" w:hAnsi="Arial" w:cs="Arial"/>
          <w:color w:val="666666"/>
          <w:sz w:val="15"/>
          <w:szCs w:val="15"/>
        </w:rPr>
        <w:t>这样一条消息：</w:t>
      </w:r>
      <w:r>
        <w:rPr>
          <w:rFonts w:ascii="Arial" w:hAnsi="Arial" w:cs="Arial"/>
          <w:color w:val="666666"/>
          <w:sz w:val="15"/>
          <w:szCs w:val="15"/>
        </w:rPr>
        <w:t>“</w:t>
      </w:r>
      <w:r>
        <w:rPr>
          <w:rFonts w:ascii="Arial" w:hAnsi="Arial" w:cs="Arial"/>
          <w:color w:val="666666"/>
          <w:sz w:val="15"/>
          <w:szCs w:val="15"/>
        </w:rPr>
        <w:t>在这个</w:t>
      </w:r>
      <w:r>
        <w:rPr>
          <w:rFonts w:ascii="Arial" w:hAnsi="Arial" w:cs="Arial"/>
          <w:color w:val="666666"/>
          <w:sz w:val="15"/>
          <w:szCs w:val="15"/>
        </w:rPr>
        <w:t xml:space="preserve"> tuple </w:t>
      </w:r>
      <w:r>
        <w:rPr>
          <w:rFonts w:ascii="Arial" w:hAnsi="Arial" w:cs="Arial"/>
          <w:color w:val="666666"/>
          <w:sz w:val="15"/>
          <w:szCs w:val="15"/>
        </w:rPr>
        <w:t>树中，我的处理已经结束了，接下来这个就是被我标记的新</w:t>
      </w:r>
      <w:r>
        <w:rPr>
          <w:rFonts w:ascii="Arial" w:hAnsi="Arial" w:cs="Arial"/>
          <w:color w:val="666666"/>
          <w:sz w:val="15"/>
          <w:szCs w:val="15"/>
        </w:rPr>
        <w:t xml:space="preserve"> tuple”</w:t>
      </w:r>
      <w:r>
        <w:rPr>
          <w:rFonts w:ascii="Arial" w:hAnsi="Arial" w:cs="Arial"/>
          <w:color w:val="666666"/>
          <w:sz w:val="15"/>
          <w:szCs w:val="15"/>
        </w:rPr>
        <w:t>。</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以下图为例，如果</w:t>
      </w:r>
      <w:r>
        <w:rPr>
          <w:rFonts w:ascii="Arial" w:hAnsi="Arial" w:cs="Arial"/>
          <w:color w:val="666666"/>
          <w:sz w:val="15"/>
          <w:szCs w:val="15"/>
        </w:rPr>
        <w:t xml:space="preserve"> D tuple </w:t>
      </w:r>
      <w:r>
        <w:rPr>
          <w:rFonts w:ascii="Arial" w:hAnsi="Arial" w:cs="Arial"/>
          <w:color w:val="666666"/>
          <w:sz w:val="15"/>
          <w:szCs w:val="15"/>
        </w:rPr>
        <w:t>和</w:t>
      </w:r>
      <w:r>
        <w:rPr>
          <w:rFonts w:ascii="Arial" w:hAnsi="Arial" w:cs="Arial"/>
          <w:color w:val="666666"/>
          <w:sz w:val="15"/>
          <w:szCs w:val="15"/>
        </w:rPr>
        <w:t xml:space="preserve"> E tuple </w:t>
      </w:r>
      <w:r>
        <w:rPr>
          <w:rFonts w:ascii="Arial" w:hAnsi="Arial" w:cs="Arial"/>
          <w:color w:val="666666"/>
          <w:sz w:val="15"/>
          <w:szCs w:val="15"/>
        </w:rPr>
        <w:t>是由</w:t>
      </w:r>
      <w:r>
        <w:rPr>
          <w:rFonts w:ascii="Arial" w:hAnsi="Arial" w:cs="Arial"/>
          <w:color w:val="666666"/>
          <w:sz w:val="15"/>
          <w:szCs w:val="15"/>
        </w:rPr>
        <w:t xml:space="preserve"> C tuple </w:t>
      </w:r>
      <w:r>
        <w:rPr>
          <w:rFonts w:ascii="Arial" w:hAnsi="Arial" w:cs="Arial"/>
          <w:color w:val="666666"/>
          <w:sz w:val="15"/>
          <w:szCs w:val="15"/>
        </w:rPr>
        <w:t>创建的，那么在</w:t>
      </w:r>
      <w:r>
        <w:rPr>
          <w:rFonts w:ascii="Arial" w:hAnsi="Arial" w:cs="Arial"/>
          <w:color w:val="666666"/>
          <w:sz w:val="15"/>
          <w:szCs w:val="15"/>
        </w:rPr>
        <w:t xml:space="preserve"> C </w:t>
      </w:r>
      <w:r>
        <w:rPr>
          <w:rFonts w:ascii="Arial" w:hAnsi="Arial" w:cs="Arial"/>
          <w:color w:val="666666"/>
          <w:sz w:val="15"/>
          <w:szCs w:val="15"/>
        </w:rPr>
        <w:t>应答的时候</w:t>
      </w:r>
      <w:r>
        <w:rPr>
          <w:rFonts w:ascii="Arial" w:hAnsi="Arial" w:cs="Arial"/>
          <w:color w:val="666666"/>
          <w:sz w:val="15"/>
          <w:szCs w:val="15"/>
        </w:rPr>
        <w:t xml:space="preserve"> tuple </w:t>
      </w:r>
      <w:r>
        <w:rPr>
          <w:rFonts w:ascii="Arial" w:hAnsi="Arial" w:cs="Arial"/>
          <w:color w:val="666666"/>
          <w:sz w:val="15"/>
          <w:szCs w:val="15"/>
        </w:rPr>
        <w:t>树就会发生变化：</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pict>
          <v:shape id="_x0000_i1036" type="#_x0000_t75" alt="What happens on an ack" style="width:24.2pt;height:24.2pt"/>
        </w:pic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 </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由于在</w:t>
      </w:r>
      <w:r>
        <w:rPr>
          <w:rFonts w:ascii="Arial" w:hAnsi="Arial" w:cs="Arial"/>
          <w:color w:val="666666"/>
          <w:sz w:val="15"/>
          <w:szCs w:val="15"/>
        </w:rPr>
        <w:t xml:space="preserve"> D </w:t>
      </w:r>
      <w:r>
        <w:rPr>
          <w:rFonts w:ascii="Arial" w:hAnsi="Arial" w:cs="Arial"/>
          <w:color w:val="666666"/>
          <w:sz w:val="15"/>
          <w:szCs w:val="15"/>
        </w:rPr>
        <w:t>和</w:t>
      </w:r>
      <w:r>
        <w:rPr>
          <w:rFonts w:ascii="Arial" w:hAnsi="Arial" w:cs="Arial"/>
          <w:color w:val="666666"/>
          <w:sz w:val="15"/>
          <w:szCs w:val="15"/>
        </w:rPr>
        <w:t xml:space="preserve"> E </w:t>
      </w:r>
      <w:r>
        <w:rPr>
          <w:rFonts w:ascii="Arial" w:hAnsi="Arial" w:cs="Arial"/>
          <w:color w:val="666666"/>
          <w:sz w:val="15"/>
          <w:szCs w:val="15"/>
        </w:rPr>
        <w:t>添加到</w:t>
      </w:r>
      <w:r>
        <w:rPr>
          <w:rFonts w:ascii="Arial" w:hAnsi="Arial" w:cs="Arial"/>
          <w:color w:val="666666"/>
          <w:sz w:val="15"/>
          <w:szCs w:val="15"/>
        </w:rPr>
        <w:t xml:space="preserve"> tuple </w:t>
      </w:r>
      <w:r>
        <w:rPr>
          <w:rFonts w:ascii="Arial" w:hAnsi="Arial" w:cs="Arial"/>
          <w:color w:val="666666"/>
          <w:sz w:val="15"/>
          <w:szCs w:val="15"/>
        </w:rPr>
        <w:t>树中的时候</w:t>
      </w:r>
      <w:r>
        <w:rPr>
          <w:rFonts w:ascii="Arial" w:hAnsi="Arial" w:cs="Arial"/>
          <w:color w:val="666666"/>
          <w:sz w:val="15"/>
          <w:szCs w:val="15"/>
        </w:rPr>
        <w:t xml:space="preserve"> C </w:t>
      </w:r>
      <w:r>
        <w:rPr>
          <w:rFonts w:ascii="Arial" w:hAnsi="Arial" w:cs="Arial"/>
          <w:color w:val="666666"/>
          <w:sz w:val="15"/>
          <w:szCs w:val="15"/>
        </w:rPr>
        <w:t>已经从树中移除了，所以这个树并不会被过早地结束。</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关于</w:t>
      </w:r>
      <w:r>
        <w:rPr>
          <w:rFonts w:ascii="Arial" w:hAnsi="Arial" w:cs="Arial"/>
          <w:color w:val="666666"/>
          <w:sz w:val="15"/>
          <w:szCs w:val="15"/>
        </w:rPr>
        <w:t xml:space="preserve"> Storm </w:t>
      </w:r>
      <w:r>
        <w:rPr>
          <w:rFonts w:ascii="Arial" w:hAnsi="Arial" w:cs="Arial"/>
          <w:color w:val="666666"/>
          <w:sz w:val="15"/>
          <w:szCs w:val="15"/>
        </w:rPr>
        <w:t>如何跟踪</w:t>
      </w:r>
      <w:r>
        <w:rPr>
          <w:rFonts w:ascii="Arial" w:hAnsi="Arial" w:cs="Arial"/>
          <w:color w:val="666666"/>
          <w:sz w:val="15"/>
          <w:szCs w:val="15"/>
        </w:rPr>
        <w:t xml:space="preserve"> tuple </w:t>
      </w:r>
      <w:r>
        <w:rPr>
          <w:rFonts w:ascii="Arial" w:hAnsi="Arial" w:cs="Arial"/>
          <w:color w:val="666666"/>
          <w:sz w:val="15"/>
          <w:szCs w:val="15"/>
        </w:rPr>
        <w:t>树还有更多的细节。正如上面所提到的，你可以随意设置拓扑中</w:t>
      </w:r>
      <w:r>
        <w:rPr>
          <w:rFonts w:ascii="Arial" w:hAnsi="Arial" w:cs="Arial"/>
          <w:color w:val="666666"/>
          <w:sz w:val="15"/>
          <w:szCs w:val="15"/>
        </w:rPr>
        <w:t xml:space="preserve"> acker </w:t>
      </w:r>
      <w:r>
        <w:rPr>
          <w:rFonts w:ascii="Arial" w:hAnsi="Arial" w:cs="Arial"/>
          <w:color w:val="666666"/>
          <w:sz w:val="15"/>
          <w:szCs w:val="15"/>
        </w:rPr>
        <w:t>的数量。这就会引起下面的问题：当</w:t>
      </w:r>
      <w:r>
        <w:rPr>
          <w:rFonts w:ascii="Arial" w:hAnsi="Arial" w:cs="Arial"/>
          <w:color w:val="666666"/>
          <w:sz w:val="15"/>
          <w:szCs w:val="15"/>
        </w:rPr>
        <w:t xml:space="preserve"> tuple </w:t>
      </w:r>
      <w:r>
        <w:rPr>
          <w:rFonts w:ascii="Arial" w:hAnsi="Arial" w:cs="Arial"/>
          <w:color w:val="666666"/>
          <w:sz w:val="15"/>
          <w:szCs w:val="15"/>
        </w:rPr>
        <w:t>在拓扑中被</w:t>
      </w:r>
      <w:r>
        <w:rPr>
          <w:rFonts w:ascii="Arial" w:hAnsi="Arial" w:cs="Arial"/>
          <w:color w:val="666666"/>
          <w:sz w:val="15"/>
          <w:szCs w:val="15"/>
        </w:rPr>
        <w:t xml:space="preserve"> ack </w:t>
      </w:r>
      <w:r>
        <w:rPr>
          <w:rFonts w:ascii="Arial" w:hAnsi="Arial" w:cs="Arial"/>
          <w:color w:val="666666"/>
          <w:sz w:val="15"/>
          <w:szCs w:val="15"/>
        </w:rPr>
        <w:t>的时候，它是怎么知道向那个</w:t>
      </w:r>
      <w:r>
        <w:rPr>
          <w:rFonts w:ascii="Arial" w:hAnsi="Arial" w:cs="Arial"/>
          <w:color w:val="666666"/>
          <w:sz w:val="15"/>
          <w:szCs w:val="15"/>
        </w:rPr>
        <w:t xml:space="preserve"> acker </w:t>
      </w:r>
      <w:r>
        <w:rPr>
          <w:rFonts w:ascii="Arial" w:hAnsi="Arial" w:cs="Arial"/>
          <w:color w:val="666666"/>
          <w:sz w:val="15"/>
          <w:szCs w:val="15"/>
        </w:rPr>
        <w:t>任务发送信息的？</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对于这个问题，</w:t>
      </w:r>
      <w:r>
        <w:rPr>
          <w:rFonts w:ascii="Arial" w:hAnsi="Arial" w:cs="Arial"/>
          <w:color w:val="666666"/>
          <w:sz w:val="15"/>
          <w:szCs w:val="15"/>
        </w:rPr>
        <w:t xml:space="preserve">Storm </w:t>
      </w:r>
      <w:r>
        <w:rPr>
          <w:rFonts w:ascii="Arial" w:hAnsi="Arial" w:cs="Arial"/>
          <w:color w:val="666666"/>
          <w:sz w:val="15"/>
          <w:szCs w:val="15"/>
        </w:rPr>
        <w:t>实际上是使用哈希算法来将</w:t>
      </w:r>
      <w:r>
        <w:rPr>
          <w:rFonts w:ascii="Arial" w:hAnsi="Arial" w:cs="Arial"/>
          <w:color w:val="666666"/>
          <w:sz w:val="15"/>
          <w:szCs w:val="15"/>
        </w:rPr>
        <w:t xml:space="preserve"> spout tuple </w:t>
      </w:r>
      <w:r>
        <w:rPr>
          <w:rFonts w:ascii="Arial" w:hAnsi="Arial" w:cs="Arial"/>
          <w:color w:val="666666"/>
          <w:sz w:val="15"/>
          <w:szCs w:val="15"/>
        </w:rPr>
        <w:t>匹配到</w:t>
      </w:r>
      <w:r>
        <w:rPr>
          <w:rFonts w:ascii="Arial" w:hAnsi="Arial" w:cs="Arial"/>
          <w:color w:val="666666"/>
          <w:sz w:val="15"/>
          <w:szCs w:val="15"/>
        </w:rPr>
        <w:t xml:space="preserve"> acker </w:t>
      </w:r>
      <w:r>
        <w:rPr>
          <w:rFonts w:ascii="Arial" w:hAnsi="Arial" w:cs="Arial"/>
          <w:color w:val="666666"/>
          <w:sz w:val="15"/>
          <w:szCs w:val="15"/>
        </w:rPr>
        <w:t>任务上的。由于每个</w:t>
      </w:r>
      <w:r>
        <w:rPr>
          <w:rFonts w:ascii="Arial" w:hAnsi="Arial" w:cs="Arial"/>
          <w:color w:val="666666"/>
          <w:sz w:val="15"/>
          <w:szCs w:val="15"/>
        </w:rPr>
        <w:t xml:space="preserve"> tuple </w:t>
      </w:r>
      <w:r>
        <w:rPr>
          <w:rFonts w:ascii="Arial" w:hAnsi="Arial" w:cs="Arial"/>
          <w:color w:val="666666"/>
          <w:sz w:val="15"/>
          <w:szCs w:val="15"/>
        </w:rPr>
        <w:t>都会包含原始的</w:t>
      </w:r>
      <w:r>
        <w:rPr>
          <w:rFonts w:ascii="Arial" w:hAnsi="Arial" w:cs="Arial"/>
          <w:color w:val="666666"/>
          <w:sz w:val="15"/>
          <w:szCs w:val="15"/>
        </w:rPr>
        <w:t xml:space="preserve"> spout tuple id</w:t>
      </w:r>
      <w:r>
        <w:rPr>
          <w:rFonts w:ascii="Arial" w:hAnsi="Arial" w:cs="Arial"/>
          <w:color w:val="666666"/>
          <w:sz w:val="15"/>
          <w:szCs w:val="15"/>
        </w:rPr>
        <w:t>，所以他们会知道需要与哪个</w:t>
      </w:r>
      <w:r>
        <w:rPr>
          <w:rFonts w:ascii="Arial" w:hAnsi="Arial" w:cs="Arial"/>
          <w:color w:val="666666"/>
          <w:sz w:val="15"/>
          <w:szCs w:val="15"/>
        </w:rPr>
        <w:t xml:space="preserve"> acker </w:t>
      </w:r>
      <w:r>
        <w:rPr>
          <w:rFonts w:ascii="Arial" w:hAnsi="Arial" w:cs="Arial"/>
          <w:color w:val="666666"/>
          <w:sz w:val="15"/>
          <w:szCs w:val="15"/>
        </w:rPr>
        <w:t>任务通信。</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关于</w:t>
      </w:r>
      <w:r>
        <w:rPr>
          <w:rFonts w:ascii="Arial" w:hAnsi="Arial" w:cs="Arial"/>
          <w:color w:val="666666"/>
          <w:sz w:val="15"/>
          <w:szCs w:val="15"/>
        </w:rPr>
        <w:t xml:space="preserve"> Storm </w:t>
      </w:r>
      <w:r>
        <w:rPr>
          <w:rFonts w:ascii="Arial" w:hAnsi="Arial" w:cs="Arial"/>
          <w:color w:val="666666"/>
          <w:sz w:val="15"/>
          <w:szCs w:val="15"/>
        </w:rPr>
        <w:t>的另一个问题是</w:t>
      </w:r>
      <w:r>
        <w:rPr>
          <w:rFonts w:ascii="Arial" w:hAnsi="Arial" w:cs="Arial"/>
          <w:color w:val="666666"/>
          <w:sz w:val="15"/>
          <w:szCs w:val="15"/>
        </w:rPr>
        <w:t xml:space="preserve"> acker </w:t>
      </w:r>
      <w:r>
        <w:rPr>
          <w:rFonts w:ascii="Arial" w:hAnsi="Arial" w:cs="Arial"/>
          <w:color w:val="666666"/>
          <w:sz w:val="15"/>
          <w:szCs w:val="15"/>
        </w:rPr>
        <w:t>是如何知道它所跟踪的</w:t>
      </w:r>
      <w:r>
        <w:rPr>
          <w:rFonts w:ascii="Arial" w:hAnsi="Arial" w:cs="Arial"/>
          <w:color w:val="666666"/>
          <w:sz w:val="15"/>
          <w:szCs w:val="15"/>
        </w:rPr>
        <w:t xml:space="preserve"> spout tuple </w:t>
      </w:r>
      <w:r>
        <w:rPr>
          <w:rFonts w:ascii="Arial" w:hAnsi="Arial" w:cs="Arial"/>
          <w:color w:val="666666"/>
          <w:sz w:val="15"/>
          <w:szCs w:val="15"/>
        </w:rPr>
        <w:t>是由哪个</w:t>
      </w:r>
      <w:r>
        <w:rPr>
          <w:rFonts w:ascii="Arial" w:hAnsi="Arial" w:cs="Arial"/>
          <w:color w:val="666666"/>
          <w:sz w:val="15"/>
          <w:szCs w:val="15"/>
        </w:rPr>
        <w:t xml:space="preserve"> Spout </w:t>
      </w:r>
      <w:r>
        <w:rPr>
          <w:rFonts w:ascii="Arial" w:hAnsi="Arial" w:cs="Arial"/>
          <w:color w:val="666666"/>
          <w:sz w:val="15"/>
          <w:szCs w:val="15"/>
        </w:rPr>
        <w:t>任务处理的。实际上，在</w:t>
      </w:r>
      <w:r>
        <w:rPr>
          <w:rFonts w:ascii="Arial" w:hAnsi="Arial" w:cs="Arial"/>
          <w:color w:val="666666"/>
          <w:sz w:val="15"/>
          <w:szCs w:val="15"/>
        </w:rPr>
        <w:t xml:space="preserve"> Spout </w:t>
      </w:r>
      <w:r>
        <w:rPr>
          <w:rFonts w:ascii="Arial" w:hAnsi="Arial" w:cs="Arial"/>
          <w:color w:val="666666"/>
          <w:sz w:val="15"/>
          <w:szCs w:val="15"/>
        </w:rPr>
        <w:t>任务发送新</w:t>
      </w:r>
      <w:r>
        <w:rPr>
          <w:rFonts w:ascii="Arial" w:hAnsi="Arial" w:cs="Arial"/>
          <w:color w:val="666666"/>
          <w:sz w:val="15"/>
          <w:szCs w:val="15"/>
        </w:rPr>
        <w:t xml:space="preserve"> tuple </w:t>
      </w:r>
      <w:r>
        <w:rPr>
          <w:rFonts w:ascii="Arial" w:hAnsi="Arial" w:cs="Arial"/>
          <w:color w:val="666666"/>
          <w:sz w:val="15"/>
          <w:szCs w:val="15"/>
        </w:rPr>
        <w:t>的时候，它也会给对应的</w:t>
      </w:r>
      <w:r>
        <w:rPr>
          <w:rFonts w:ascii="Arial" w:hAnsi="Arial" w:cs="Arial"/>
          <w:color w:val="666666"/>
          <w:sz w:val="15"/>
          <w:szCs w:val="15"/>
        </w:rPr>
        <w:t xml:space="preserve"> acker </w:t>
      </w:r>
      <w:r>
        <w:rPr>
          <w:rFonts w:ascii="Arial" w:hAnsi="Arial" w:cs="Arial"/>
          <w:color w:val="666666"/>
          <w:sz w:val="15"/>
          <w:szCs w:val="15"/>
        </w:rPr>
        <w:t>发送一条消息，告诉</w:t>
      </w:r>
      <w:r>
        <w:rPr>
          <w:rFonts w:ascii="Arial" w:hAnsi="Arial" w:cs="Arial"/>
          <w:color w:val="666666"/>
          <w:sz w:val="15"/>
          <w:szCs w:val="15"/>
        </w:rPr>
        <w:t xml:space="preserve"> acker </w:t>
      </w:r>
      <w:r>
        <w:rPr>
          <w:rFonts w:ascii="Arial" w:hAnsi="Arial" w:cs="Arial"/>
          <w:color w:val="666666"/>
          <w:sz w:val="15"/>
          <w:szCs w:val="15"/>
        </w:rPr>
        <w:t>这个</w:t>
      </w:r>
      <w:r>
        <w:rPr>
          <w:rFonts w:ascii="Arial" w:hAnsi="Arial" w:cs="Arial"/>
          <w:color w:val="666666"/>
          <w:sz w:val="15"/>
          <w:szCs w:val="15"/>
        </w:rPr>
        <w:t xml:space="preserve"> spout tuple </w:t>
      </w:r>
      <w:r>
        <w:rPr>
          <w:rFonts w:ascii="Arial" w:hAnsi="Arial" w:cs="Arial"/>
          <w:color w:val="666666"/>
          <w:sz w:val="15"/>
          <w:szCs w:val="15"/>
        </w:rPr>
        <w:t>是与它的任务</w:t>
      </w:r>
      <w:r>
        <w:rPr>
          <w:rFonts w:ascii="Arial" w:hAnsi="Arial" w:cs="Arial"/>
          <w:color w:val="666666"/>
          <w:sz w:val="15"/>
          <w:szCs w:val="15"/>
        </w:rPr>
        <w:t xml:space="preserve"> id </w:t>
      </w:r>
      <w:r>
        <w:rPr>
          <w:rFonts w:ascii="Arial" w:hAnsi="Arial" w:cs="Arial"/>
          <w:color w:val="666666"/>
          <w:sz w:val="15"/>
          <w:szCs w:val="15"/>
        </w:rPr>
        <w:t>相关联的。随后，在</w:t>
      </w:r>
      <w:r>
        <w:rPr>
          <w:rFonts w:ascii="Arial" w:hAnsi="Arial" w:cs="Arial"/>
          <w:color w:val="666666"/>
          <w:sz w:val="15"/>
          <w:szCs w:val="15"/>
        </w:rPr>
        <w:t xml:space="preserve"> acker </w:t>
      </w:r>
      <w:r>
        <w:rPr>
          <w:rFonts w:ascii="Arial" w:hAnsi="Arial" w:cs="Arial"/>
          <w:color w:val="666666"/>
          <w:sz w:val="15"/>
          <w:szCs w:val="15"/>
        </w:rPr>
        <w:t>观察到</w:t>
      </w:r>
      <w:r>
        <w:rPr>
          <w:rFonts w:ascii="Arial" w:hAnsi="Arial" w:cs="Arial"/>
          <w:color w:val="666666"/>
          <w:sz w:val="15"/>
          <w:szCs w:val="15"/>
        </w:rPr>
        <w:t xml:space="preserve"> tuple </w:t>
      </w:r>
      <w:r>
        <w:rPr>
          <w:rFonts w:ascii="Arial" w:hAnsi="Arial" w:cs="Arial"/>
          <w:color w:val="666666"/>
          <w:sz w:val="15"/>
          <w:szCs w:val="15"/>
        </w:rPr>
        <w:t>树结束处理的时候，它就会知道向哪个</w:t>
      </w:r>
      <w:r>
        <w:rPr>
          <w:rFonts w:ascii="Arial" w:hAnsi="Arial" w:cs="Arial"/>
          <w:color w:val="666666"/>
          <w:sz w:val="15"/>
          <w:szCs w:val="15"/>
        </w:rPr>
        <w:t xml:space="preserve"> Spout </w:t>
      </w:r>
      <w:r>
        <w:rPr>
          <w:rFonts w:ascii="Arial" w:hAnsi="Arial" w:cs="Arial"/>
          <w:color w:val="666666"/>
          <w:sz w:val="15"/>
          <w:szCs w:val="15"/>
        </w:rPr>
        <w:t>任务发送结束消息。</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lastRenderedPageBreak/>
        <w:t xml:space="preserve">Acker </w:t>
      </w:r>
      <w:r>
        <w:rPr>
          <w:rFonts w:ascii="Arial" w:hAnsi="Arial" w:cs="Arial"/>
          <w:color w:val="666666"/>
          <w:sz w:val="15"/>
          <w:szCs w:val="15"/>
        </w:rPr>
        <w:t>实际上并不会直接跟踪</w:t>
      </w:r>
      <w:r>
        <w:rPr>
          <w:rFonts w:ascii="Arial" w:hAnsi="Arial" w:cs="Arial"/>
          <w:color w:val="666666"/>
          <w:sz w:val="15"/>
          <w:szCs w:val="15"/>
        </w:rPr>
        <w:t xml:space="preserve"> tuple </w:t>
      </w:r>
      <w:r>
        <w:rPr>
          <w:rFonts w:ascii="Arial" w:hAnsi="Arial" w:cs="Arial"/>
          <w:color w:val="666666"/>
          <w:sz w:val="15"/>
          <w:szCs w:val="15"/>
        </w:rPr>
        <w:t>树。对于一棵包含数万个</w:t>
      </w:r>
      <w:r>
        <w:rPr>
          <w:rFonts w:ascii="Arial" w:hAnsi="Arial" w:cs="Arial"/>
          <w:color w:val="666666"/>
          <w:sz w:val="15"/>
          <w:szCs w:val="15"/>
        </w:rPr>
        <w:t xml:space="preserve"> tuple </w:t>
      </w:r>
      <w:r>
        <w:rPr>
          <w:rFonts w:ascii="Arial" w:hAnsi="Arial" w:cs="Arial"/>
          <w:color w:val="666666"/>
          <w:sz w:val="15"/>
          <w:szCs w:val="15"/>
        </w:rPr>
        <w:t>节点的树，如果直接跟踪其中的每个</w:t>
      </w:r>
      <w:r>
        <w:rPr>
          <w:rFonts w:ascii="Arial" w:hAnsi="Arial" w:cs="Arial"/>
          <w:color w:val="666666"/>
          <w:sz w:val="15"/>
          <w:szCs w:val="15"/>
        </w:rPr>
        <w:t xml:space="preserve"> tuple</w:t>
      </w:r>
      <w:r>
        <w:rPr>
          <w:rFonts w:ascii="Arial" w:hAnsi="Arial" w:cs="Arial"/>
          <w:color w:val="666666"/>
          <w:sz w:val="15"/>
          <w:szCs w:val="15"/>
        </w:rPr>
        <w:t>，显然会很快把这个</w:t>
      </w:r>
      <w:r>
        <w:rPr>
          <w:rFonts w:ascii="Arial" w:hAnsi="Arial" w:cs="Arial"/>
          <w:color w:val="666666"/>
          <w:sz w:val="15"/>
          <w:szCs w:val="15"/>
        </w:rPr>
        <w:t xml:space="preserve"> acker </w:t>
      </w:r>
      <w:r>
        <w:rPr>
          <w:rFonts w:ascii="Arial" w:hAnsi="Arial" w:cs="Arial"/>
          <w:color w:val="666666"/>
          <w:sz w:val="15"/>
          <w:szCs w:val="15"/>
        </w:rPr>
        <w:t>的内存撑爆。所以，这里</w:t>
      </w:r>
      <w:r>
        <w:rPr>
          <w:rFonts w:ascii="Arial" w:hAnsi="Arial" w:cs="Arial"/>
          <w:color w:val="666666"/>
          <w:sz w:val="15"/>
          <w:szCs w:val="15"/>
        </w:rPr>
        <w:t xml:space="preserve"> acker </w:t>
      </w:r>
      <w:r>
        <w:rPr>
          <w:rFonts w:ascii="Arial" w:hAnsi="Arial" w:cs="Arial"/>
          <w:color w:val="666666"/>
          <w:sz w:val="15"/>
          <w:szCs w:val="15"/>
        </w:rPr>
        <w:t>使用一个特殊的策略来实现跟踪的功能，使用这个方法对于每个</w:t>
      </w:r>
      <w:r>
        <w:rPr>
          <w:rFonts w:ascii="Arial" w:hAnsi="Arial" w:cs="Arial"/>
          <w:color w:val="666666"/>
          <w:sz w:val="15"/>
          <w:szCs w:val="15"/>
        </w:rPr>
        <w:t xml:space="preserve"> spout tuple </w:t>
      </w:r>
      <w:r>
        <w:rPr>
          <w:rFonts w:ascii="Arial" w:hAnsi="Arial" w:cs="Arial"/>
          <w:color w:val="666666"/>
          <w:sz w:val="15"/>
          <w:szCs w:val="15"/>
        </w:rPr>
        <w:t>只需要占用固定的内存空间（大约</w:t>
      </w:r>
      <w:r>
        <w:rPr>
          <w:rFonts w:ascii="Arial" w:hAnsi="Arial" w:cs="Arial"/>
          <w:color w:val="666666"/>
          <w:sz w:val="15"/>
          <w:szCs w:val="15"/>
        </w:rPr>
        <w:t xml:space="preserve"> 20 </w:t>
      </w:r>
      <w:r>
        <w:rPr>
          <w:rFonts w:ascii="Arial" w:hAnsi="Arial" w:cs="Arial"/>
          <w:color w:val="666666"/>
          <w:sz w:val="15"/>
          <w:szCs w:val="15"/>
        </w:rPr>
        <w:t>字节）。这个跟踪算法是</w:t>
      </w:r>
      <w:r>
        <w:rPr>
          <w:rFonts w:ascii="Arial" w:hAnsi="Arial" w:cs="Arial"/>
          <w:color w:val="666666"/>
          <w:sz w:val="15"/>
          <w:szCs w:val="15"/>
        </w:rPr>
        <w:t xml:space="preserve"> Storm </w:t>
      </w:r>
      <w:r>
        <w:rPr>
          <w:rFonts w:ascii="Arial" w:hAnsi="Arial" w:cs="Arial"/>
          <w:color w:val="666666"/>
          <w:sz w:val="15"/>
          <w:szCs w:val="15"/>
        </w:rPr>
        <w:t>运行的关键，也是</w:t>
      </w:r>
      <w:r>
        <w:rPr>
          <w:rFonts w:ascii="Arial" w:hAnsi="Arial" w:cs="Arial"/>
          <w:color w:val="666666"/>
          <w:sz w:val="15"/>
          <w:szCs w:val="15"/>
        </w:rPr>
        <w:t xml:space="preserve"> Storm </w:t>
      </w:r>
      <w:r>
        <w:rPr>
          <w:rFonts w:ascii="Arial" w:hAnsi="Arial" w:cs="Arial"/>
          <w:color w:val="666666"/>
          <w:sz w:val="15"/>
          <w:szCs w:val="15"/>
        </w:rPr>
        <w:t>的一个突破性技术。</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在</w:t>
      </w:r>
      <w:r>
        <w:rPr>
          <w:rFonts w:ascii="Arial" w:hAnsi="Arial" w:cs="Arial"/>
          <w:color w:val="666666"/>
          <w:sz w:val="15"/>
          <w:szCs w:val="15"/>
        </w:rPr>
        <w:t xml:space="preserve"> acker </w:t>
      </w:r>
      <w:r>
        <w:rPr>
          <w:rFonts w:ascii="Arial" w:hAnsi="Arial" w:cs="Arial"/>
          <w:color w:val="666666"/>
          <w:sz w:val="15"/>
          <w:szCs w:val="15"/>
        </w:rPr>
        <w:t>任务中储存了一个表，用于将</w:t>
      </w:r>
      <w:r>
        <w:rPr>
          <w:rFonts w:ascii="Arial" w:hAnsi="Arial" w:cs="Arial"/>
          <w:color w:val="666666"/>
          <w:sz w:val="15"/>
          <w:szCs w:val="15"/>
        </w:rPr>
        <w:t xml:space="preserve"> spout tuple </w:t>
      </w:r>
      <w:r>
        <w:rPr>
          <w:rFonts w:ascii="Arial" w:hAnsi="Arial" w:cs="Arial"/>
          <w:color w:val="666666"/>
          <w:sz w:val="15"/>
          <w:szCs w:val="15"/>
        </w:rPr>
        <w:t>的</w:t>
      </w:r>
      <w:r>
        <w:rPr>
          <w:rFonts w:ascii="Arial" w:hAnsi="Arial" w:cs="Arial"/>
          <w:color w:val="666666"/>
          <w:sz w:val="15"/>
          <w:szCs w:val="15"/>
        </w:rPr>
        <w:t xml:space="preserve"> id </w:t>
      </w:r>
      <w:r>
        <w:rPr>
          <w:rFonts w:ascii="Arial" w:hAnsi="Arial" w:cs="Arial"/>
          <w:color w:val="666666"/>
          <w:sz w:val="15"/>
          <w:szCs w:val="15"/>
        </w:rPr>
        <w:t>和一对值相映射。其中第一个值是创建这个</w:t>
      </w:r>
      <w:r>
        <w:rPr>
          <w:rFonts w:ascii="Arial" w:hAnsi="Arial" w:cs="Arial"/>
          <w:color w:val="666666"/>
          <w:sz w:val="15"/>
          <w:szCs w:val="15"/>
        </w:rPr>
        <w:t xml:space="preserve"> tuple </w:t>
      </w:r>
      <w:r>
        <w:rPr>
          <w:rFonts w:ascii="Arial" w:hAnsi="Arial" w:cs="Arial"/>
          <w:color w:val="666666"/>
          <w:sz w:val="15"/>
          <w:szCs w:val="15"/>
        </w:rPr>
        <w:t>的任务</w:t>
      </w:r>
      <w:r>
        <w:rPr>
          <w:rFonts w:ascii="Arial" w:hAnsi="Arial" w:cs="Arial"/>
          <w:color w:val="666666"/>
          <w:sz w:val="15"/>
          <w:szCs w:val="15"/>
        </w:rPr>
        <w:t xml:space="preserve"> id</w:t>
      </w:r>
      <w:r>
        <w:rPr>
          <w:rFonts w:ascii="Arial" w:hAnsi="Arial" w:cs="Arial"/>
          <w:color w:val="666666"/>
          <w:sz w:val="15"/>
          <w:szCs w:val="15"/>
        </w:rPr>
        <w:t>，这个</w:t>
      </w:r>
      <w:r>
        <w:rPr>
          <w:rFonts w:ascii="Arial" w:hAnsi="Arial" w:cs="Arial"/>
          <w:color w:val="666666"/>
          <w:sz w:val="15"/>
          <w:szCs w:val="15"/>
        </w:rPr>
        <w:t xml:space="preserve"> id </w:t>
      </w:r>
      <w:r>
        <w:rPr>
          <w:rFonts w:ascii="Arial" w:hAnsi="Arial" w:cs="Arial"/>
          <w:color w:val="666666"/>
          <w:sz w:val="15"/>
          <w:szCs w:val="15"/>
        </w:rPr>
        <w:t>主要用于在后续操作中发送结束消息。第二个值是一个</w:t>
      </w:r>
      <w:r>
        <w:rPr>
          <w:rFonts w:ascii="Arial" w:hAnsi="Arial" w:cs="Arial"/>
          <w:color w:val="666666"/>
          <w:sz w:val="15"/>
          <w:szCs w:val="15"/>
        </w:rPr>
        <w:t xml:space="preserve"> 64 </w:t>
      </w:r>
      <w:r>
        <w:rPr>
          <w:rFonts w:ascii="Arial" w:hAnsi="Arial" w:cs="Arial"/>
          <w:color w:val="666666"/>
          <w:sz w:val="15"/>
          <w:szCs w:val="15"/>
        </w:rPr>
        <w:t>比特的数字，称为</w:t>
      </w:r>
      <w:r>
        <w:rPr>
          <w:rFonts w:ascii="Arial" w:hAnsi="Arial" w:cs="Arial"/>
          <w:color w:val="666666"/>
          <w:sz w:val="15"/>
          <w:szCs w:val="15"/>
        </w:rPr>
        <w:t>“</w:t>
      </w:r>
      <w:r>
        <w:rPr>
          <w:rFonts w:ascii="Arial" w:hAnsi="Arial" w:cs="Arial"/>
          <w:color w:val="666666"/>
          <w:sz w:val="15"/>
          <w:szCs w:val="15"/>
        </w:rPr>
        <w:t>应答值</w:t>
      </w:r>
      <w:r>
        <w:rPr>
          <w:rFonts w:ascii="Arial" w:hAnsi="Arial" w:cs="Arial"/>
          <w:color w:val="666666"/>
          <w:sz w:val="15"/>
          <w:szCs w:val="15"/>
        </w:rPr>
        <w:t>”</w:t>
      </w:r>
      <w:r>
        <w:rPr>
          <w:rFonts w:ascii="Arial" w:hAnsi="Arial" w:cs="Arial"/>
          <w:color w:val="666666"/>
          <w:sz w:val="15"/>
          <w:szCs w:val="15"/>
        </w:rPr>
        <w:t>（</w:t>
      </w:r>
      <w:r>
        <w:rPr>
          <w:rFonts w:ascii="Arial" w:hAnsi="Arial" w:cs="Arial"/>
          <w:color w:val="666666"/>
          <w:sz w:val="15"/>
          <w:szCs w:val="15"/>
        </w:rPr>
        <w:t>ack val</w:t>
      </w:r>
      <w:r>
        <w:rPr>
          <w:rFonts w:ascii="Arial" w:hAnsi="Arial" w:cs="Arial"/>
          <w:color w:val="666666"/>
          <w:sz w:val="15"/>
          <w:szCs w:val="15"/>
        </w:rPr>
        <w:t>）。这个应答值是整个</w:t>
      </w:r>
      <w:r>
        <w:rPr>
          <w:rFonts w:ascii="Arial" w:hAnsi="Arial" w:cs="Arial"/>
          <w:color w:val="666666"/>
          <w:sz w:val="15"/>
          <w:szCs w:val="15"/>
        </w:rPr>
        <w:t xml:space="preserve"> tuple </w:t>
      </w:r>
      <w:r>
        <w:rPr>
          <w:rFonts w:ascii="Arial" w:hAnsi="Arial" w:cs="Arial"/>
          <w:color w:val="666666"/>
          <w:sz w:val="15"/>
          <w:szCs w:val="15"/>
        </w:rPr>
        <w:t>树的一个完整的状态表述，而且它与树的大小无关。因为这个值仅仅是这棵树中所有被创建的或者被应答的</w:t>
      </w:r>
      <w:r>
        <w:rPr>
          <w:rFonts w:ascii="Arial" w:hAnsi="Arial" w:cs="Arial"/>
          <w:color w:val="666666"/>
          <w:sz w:val="15"/>
          <w:szCs w:val="15"/>
        </w:rPr>
        <w:t xml:space="preserve"> tuple </w:t>
      </w:r>
      <w:r>
        <w:rPr>
          <w:rFonts w:ascii="Arial" w:hAnsi="Arial" w:cs="Arial"/>
          <w:color w:val="666666"/>
          <w:sz w:val="15"/>
          <w:szCs w:val="15"/>
        </w:rPr>
        <w:t>的</w:t>
      </w:r>
      <w:r>
        <w:rPr>
          <w:rFonts w:ascii="Arial" w:hAnsi="Arial" w:cs="Arial"/>
          <w:color w:val="666666"/>
          <w:sz w:val="15"/>
          <w:szCs w:val="15"/>
        </w:rPr>
        <w:t xml:space="preserve"> tuple id </w:t>
      </w:r>
      <w:r>
        <w:rPr>
          <w:rFonts w:ascii="Arial" w:hAnsi="Arial" w:cs="Arial"/>
          <w:color w:val="666666"/>
          <w:sz w:val="15"/>
          <w:szCs w:val="15"/>
        </w:rPr>
        <w:t>进行异或运算的结果值。</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当一个</w:t>
      </w:r>
      <w:r>
        <w:rPr>
          <w:rFonts w:ascii="Arial" w:hAnsi="Arial" w:cs="Arial"/>
          <w:color w:val="666666"/>
          <w:sz w:val="15"/>
          <w:szCs w:val="15"/>
        </w:rPr>
        <w:t xml:space="preserve"> acker </w:t>
      </w:r>
      <w:r>
        <w:rPr>
          <w:rFonts w:ascii="Arial" w:hAnsi="Arial" w:cs="Arial"/>
          <w:color w:val="666666"/>
          <w:sz w:val="15"/>
          <w:szCs w:val="15"/>
        </w:rPr>
        <w:t>任务观察到</w:t>
      </w:r>
      <w:r>
        <w:rPr>
          <w:rFonts w:ascii="Arial" w:hAnsi="Arial" w:cs="Arial"/>
          <w:color w:val="666666"/>
          <w:sz w:val="15"/>
          <w:szCs w:val="15"/>
        </w:rPr>
        <w:t>“</w:t>
      </w:r>
      <w:r>
        <w:rPr>
          <w:rFonts w:ascii="Arial" w:hAnsi="Arial" w:cs="Arial"/>
          <w:color w:val="666666"/>
          <w:sz w:val="15"/>
          <w:szCs w:val="15"/>
        </w:rPr>
        <w:t>应答值</w:t>
      </w:r>
      <w:r>
        <w:rPr>
          <w:rFonts w:ascii="Arial" w:hAnsi="Arial" w:cs="Arial"/>
          <w:color w:val="666666"/>
          <w:sz w:val="15"/>
          <w:szCs w:val="15"/>
        </w:rPr>
        <w:t>”</w:t>
      </w:r>
      <w:r>
        <w:rPr>
          <w:rFonts w:ascii="Arial" w:hAnsi="Arial" w:cs="Arial"/>
          <w:color w:val="666666"/>
          <w:sz w:val="15"/>
          <w:szCs w:val="15"/>
        </w:rPr>
        <w:t>变为</w:t>
      </w:r>
      <w:r>
        <w:rPr>
          <w:rFonts w:ascii="Arial" w:hAnsi="Arial" w:cs="Arial"/>
          <w:color w:val="666666"/>
          <w:sz w:val="15"/>
          <w:szCs w:val="15"/>
        </w:rPr>
        <w:t xml:space="preserve"> 0 </w:t>
      </w:r>
      <w:r>
        <w:rPr>
          <w:rFonts w:ascii="Arial" w:hAnsi="Arial" w:cs="Arial"/>
          <w:color w:val="666666"/>
          <w:sz w:val="15"/>
          <w:szCs w:val="15"/>
        </w:rPr>
        <w:t>的时候，它就知道这个</w:t>
      </w:r>
      <w:r>
        <w:rPr>
          <w:rFonts w:ascii="Arial" w:hAnsi="Arial" w:cs="Arial"/>
          <w:color w:val="666666"/>
          <w:sz w:val="15"/>
          <w:szCs w:val="15"/>
        </w:rPr>
        <w:t xml:space="preserve"> tuple </w:t>
      </w:r>
      <w:r>
        <w:rPr>
          <w:rFonts w:ascii="Arial" w:hAnsi="Arial" w:cs="Arial"/>
          <w:color w:val="666666"/>
          <w:sz w:val="15"/>
          <w:szCs w:val="15"/>
        </w:rPr>
        <w:t>树已经完成处理了。因为</w:t>
      </w:r>
      <w:r>
        <w:rPr>
          <w:rFonts w:ascii="Arial" w:hAnsi="Arial" w:cs="Arial"/>
          <w:color w:val="666666"/>
          <w:sz w:val="15"/>
          <w:szCs w:val="15"/>
        </w:rPr>
        <w:t xml:space="preserve"> tuple id </w:t>
      </w:r>
      <w:r>
        <w:rPr>
          <w:rFonts w:ascii="Arial" w:hAnsi="Arial" w:cs="Arial"/>
          <w:color w:val="666666"/>
          <w:sz w:val="15"/>
          <w:szCs w:val="15"/>
        </w:rPr>
        <w:t>实际上是随机生成的</w:t>
      </w:r>
      <w:r>
        <w:rPr>
          <w:rFonts w:ascii="Arial" w:hAnsi="Arial" w:cs="Arial"/>
          <w:color w:val="666666"/>
          <w:sz w:val="15"/>
          <w:szCs w:val="15"/>
        </w:rPr>
        <w:t xml:space="preserve"> 64 </w:t>
      </w:r>
      <w:r>
        <w:rPr>
          <w:rFonts w:ascii="Arial" w:hAnsi="Arial" w:cs="Arial"/>
          <w:color w:val="666666"/>
          <w:sz w:val="15"/>
          <w:szCs w:val="15"/>
        </w:rPr>
        <w:t>比特数值，所以</w:t>
      </w:r>
      <w:r>
        <w:rPr>
          <w:rFonts w:ascii="Arial" w:hAnsi="Arial" w:cs="Arial"/>
          <w:color w:val="666666"/>
          <w:sz w:val="15"/>
          <w:szCs w:val="15"/>
        </w:rPr>
        <w:t>“</w:t>
      </w:r>
      <w:r>
        <w:rPr>
          <w:rFonts w:ascii="Arial" w:hAnsi="Arial" w:cs="Arial"/>
          <w:color w:val="666666"/>
          <w:sz w:val="15"/>
          <w:szCs w:val="15"/>
        </w:rPr>
        <w:t>应答值</w:t>
      </w:r>
      <w:r>
        <w:rPr>
          <w:rFonts w:ascii="Arial" w:hAnsi="Arial" w:cs="Arial"/>
          <w:color w:val="666666"/>
          <w:sz w:val="15"/>
          <w:szCs w:val="15"/>
        </w:rPr>
        <w:t>”</w:t>
      </w:r>
      <w:r>
        <w:rPr>
          <w:rFonts w:ascii="Arial" w:hAnsi="Arial" w:cs="Arial"/>
          <w:color w:val="666666"/>
          <w:sz w:val="15"/>
          <w:szCs w:val="15"/>
        </w:rPr>
        <w:t>碰巧为</w:t>
      </w:r>
      <w:r>
        <w:rPr>
          <w:rFonts w:ascii="Arial" w:hAnsi="Arial" w:cs="Arial"/>
          <w:color w:val="666666"/>
          <w:sz w:val="15"/>
          <w:szCs w:val="15"/>
        </w:rPr>
        <w:t xml:space="preserve"> 0 </w:t>
      </w:r>
      <w:r>
        <w:rPr>
          <w:rFonts w:ascii="Arial" w:hAnsi="Arial" w:cs="Arial"/>
          <w:color w:val="666666"/>
          <w:sz w:val="15"/>
          <w:szCs w:val="15"/>
        </w:rPr>
        <w:t>是一种极小概率的事件。理论计算得以得出，在每秒应答一万次的情况下，需要</w:t>
      </w:r>
      <w:r>
        <w:rPr>
          <w:rFonts w:ascii="Arial" w:hAnsi="Arial" w:cs="Arial"/>
          <w:color w:val="666666"/>
          <w:sz w:val="15"/>
          <w:szCs w:val="15"/>
        </w:rPr>
        <w:t xml:space="preserve"> 5000 </w:t>
      </w:r>
      <w:r>
        <w:rPr>
          <w:rFonts w:ascii="Arial" w:hAnsi="Arial" w:cs="Arial"/>
          <w:color w:val="666666"/>
          <w:sz w:val="15"/>
          <w:szCs w:val="15"/>
        </w:rPr>
        <w:t>万年才会发生一次错误。而且即使是这样，也仅仅会在</w:t>
      </w:r>
      <w:r>
        <w:rPr>
          <w:rFonts w:ascii="Arial" w:hAnsi="Arial" w:cs="Arial"/>
          <w:color w:val="666666"/>
          <w:sz w:val="15"/>
          <w:szCs w:val="15"/>
        </w:rPr>
        <w:t xml:space="preserve"> tuple </w:t>
      </w:r>
      <w:r>
        <w:rPr>
          <w:rFonts w:ascii="Arial" w:hAnsi="Arial" w:cs="Arial"/>
          <w:color w:val="666666"/>
          <w:sz w:val="15"/>
          <w:szCs w:val="15"/>
        </w:rPr>
        <w:t>碰巧在拓扑中失败的时候才会发生数据丢失的情况。</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假设你现在已经理解了这个可靠性算法，让我们再分析一下所有失败的情形，看看这些情形下</w:t>
      </w:r>
      <w:r>
        <w:rPr>
          <w:rFonts w:ascii="Arial" w:hAnsi="Arial" w:cs="Arial"/>
          <w:color w:val="666666"/>
          <w:sz w:val="15"/>
          <w:szCs w:val="15"/>
        </w:rPr>
        <w:t xml:space="preserve"> Storm </w:t>
      </w:r>
      <w:r>
        <w:rPr>
          <w:rFonts w:ascii="Arial" w:hAnsi="Arial" w:cs="Arial"/>
          <w:color w:val="666666"/>
          <w:sz w:val="15"/>
          <w:szCs w:val="15"/>
        </w:rPr>
        <w:t>是如何避免数据缺失的：</w:t>
      </w:r>
    </w:p>
    <w:p w:rsidR="00F048A6" w:rsidRDefault="00F048A6" w:rsidP="00F048A6">
      <w:pPr>
        <w:widowControl/>
        <w:numPr>
          <w:ilvl w:val="0"/>
          <w:numId w:val="17"/>
        </w:numPr>
        <w:shd w:val="clear" w:color="auto" w:fill="FFFFFF"/>
        <w:spacing w:line="301" w:lineRule="atLeast"/>
        <w:ind w:left="0"/>
        <w:jc w:val="left"/>
        <w:rPr>
          <w:rFonts w:ascii="Arial" w:hAnsi="Arial" w:cs="Arial"/>
          <w:color w:val="666666"/>
          <w:sz w:val="15"/>
          <w:szCs w:val="15"/>
        </w:rPr>
      </w:pPr>
      <w:r>
        <w:rPr>
          <w:rStyle w:val="a9"/>
          <w:rFonts w:ascii="Arial" w:hAnsi="Arial" w:cs="Arial"/>
          <w:color w:val="666666"/>
          <w:sz w:val="15"/>
          <w:szCs w:val="15"/>
        </w:rPr>
        <w:t>由于任务（线程）挂掉导致</w:t>
      </w:r>
      <w:r>
        <w:rPr>
          <w:rStyle w:val="a9"/>
          <w:rFonts w:ascii="Arial" w:hAnsi="Arial" w:cs="Arial"/>
          <w:color w:val="666666"/>
          <w:sz w:val="15"/>
          <w:szCs w:val="15"/>
        </w:rPr>
        <w:t xml:space="preserve"> tuple </w:t>
      </w:r>
      <w:r>
        <w:rPr>
          <w:rStyle w:val="a9"/>
          <w:rFonts w:ascii="Arial" w:hAnsi="Arial" w:cs="Arial"/>
          <w:color w:val="666666"/>
          <w:sz w:val="15"/>
          <w:szCs w:val="15"/>
        </w:rPr>
        <w:t>没有被应答（</w:t>
      </w:r>
      <w:r>
        <w:rPr>
          <w:rStyle w:val="a9"/>
          <w:rFonts w:ascii="Arial" w:hAnsi="Arial" w:cs="Arial"/>
          <w:color w:val="666666"/>
          <w:sz w:val="15"/>
          <w:szCs w:val="15"/>
        </w:rPr>
        <w:t>ack</w:t>
      </w:r>
      <w:r>
        <w:rPr>
          <w:rStyle w:val="a9"/>
          <w:rFonts w:ascii="Arial" w:hAnsi="Arial" w:cs="Arial"/>
          <w:color w:val="666666"/>
          <w:sz w:val="15"/>
          <w:szCs w:val="15"/>
        </w:rPr>
        <w:t>）的情况</w:t>
      </w:r>
      <w:r>
        <w:rPr>
          <w:rFonts w:ascii="Arial" w:hAnsi="Arial" w:cs="Arial"/>
          <w:color w:val="666666"/>
          <w:sz w:val="15"/>
          <w:szCs w:val="15"/>
        </w:rPr>
        <w:t>：这时位于</w:t>
      </w:r>
      <w:r>
        <w:rPr>
          <w:rFonts w:ascii="Arial" w:hAnsi="Arial" w:cs="Arial"/>
          <w:color w:val="666666"/>
          <w:sz w:val="15"/>
          <w:szCs w:val="15"/>
        </w:rPr>
        <w:t xml:space="preserve"> tuple </w:t>
      </w:r>
      <w:r>
        <w:rPr>
          <w:rFonts w:ascii="Arial" w:hAnsi="Arial" w:cs="Arial"/>
          <w:color w:val="666666"/>
          <w:sz w:val="15"/>
          <w:szCs w:val="15"/>
        </w:rPr>
        <w:t>树根节点的</w:t>
      </w:r>
      <w:r>
        <w:rPr>
          <w:rFonts w:ascii="Arial" w:hAnsi="Arial" w:cs="Arial"/>
          <w:color w:val="666666"/>
          <w:sz w:val="15"/>
          <w:szCs w:val="15"/>
        </w:rPr>
        <w:t xml:space="preserve"> spout tuple </w:t>
      </w:r>
      <w:r>
        <w:rPr>
          <w:rFonts w:ascii="Arial" w:hAnsi="Arial" w:cs="Arial"/>
          <w:color w:val="666666"/>
          <w:sz w:val="15"/>
          <w:szCs w:val="15"/>
        </w:rPr>
        <w:t>会在任务超时后得到重新处理。</w:t>
      </w:r>
    </w:p>
    <w:p w:rsidR="00F048A6" w:rsidRDefault="00F048A6" w:rsidP="00F048A6">
      <w:pPr>
        <w:widowControl/>
        <w:numPr>
          <w:ilvl w:val="0"/>
          <w:numId w:val="17"/>
        </w:numPr>
        <w:shd w:val="clear" w:color="auto" w:fill="FFFFFF"/>
        <w:spacing w:line="301" w:lineRule="atLeast"/>
        <w:ind w:left="0"/>
        <w:jc w:val="left"/>
        <w:rPr>
          <w:rFonts w:ascii="Arial" w:hAnsi="Arial" w:cs="Arial"/>
          <w:color w:val="666666"/>
          <w:sz w:val="15"/>
          <w:szCs w:val="15"/>
        </w:rPr>
      </w:pPr>
      <w:r>
        <w:rPr>
          <w:rStyle w:val="a9"/>
          <w:rFonts w:ascii="Arial" w:hAnsi="Arial" w:cs="Arial"/>
          <w:color w:val="666666"/>
          <w:sz w:val="15"/>
          <w:szCs w:val="15"/>
        </w:rPr>
        <w:t xml:space="preserve">Acker </w:t>
      </w:r>
      <w:r>
        <w:rPr>
          <w:rStyle w:val="a9"/>
          <w:rFonts w:ascii="Arial" w:hAnsi="Arial" w:cs="Arial"/>
          <w:color w:val="666666"/>
          <w:sz w:val="15"/>
          <w:szCs w:val="15"/>
        </w:rPr>
        <w:t>任务挂掉的情形</w:t>
      </w:r>
      <w:r>
        <w:rPr>
          <w:rFonts w:ascii="Arial" w:hAnsi="Arial" w:cs="Arial"/>
          <w:color w:val="666666"/>
          <w:sz w:val="15"/>
          <w:szCs w:val="15"/>
        </w:rPr>
        <w:t>：这种情况下</w:t>
      </w:r>
      <w:r>
        <w:rPr>
          <w:rFonts w:ascii="Arial" w:hAnsi="Arial" w:cs="Arial"/>
          <w:color w:val="666666"/>
          <w:sz w:val="15"/>
          <w:szCs w:val="15"/>
        </w:rPr>
        <w:t xml:space="preserve"> acker </w:t>
      </w:r>
      <w:r>
        <w:rPr>
          <w:rFonts w:ascii="Arial" w:hAnsi="Arial" w:cs="Arial"/>
          <w:color w:val="666666"/>
          <w:sz w:val="15"/>
          <w:szCs w:val="15"/>
        </w:rPr>
        <w:t>所跟踪的所有</w:t>
      </w:r>
      <w:r>
        <w:rPr>
          <w:rFonts w:ascii="Arial" w:hAnsi="Arial" w:cs="Arial"/>
          <w:color w:val="666666"/>
          <w:sz w:val="15"/>
          <w:szCs w:val="15"/>
        </w:rPr>
        <w:t xml:space="preserve"> spout tuple </w:t>
      </w:r>
      <w:r>
        <w:rPr>
          <w:rFonts w:ascii="Arial" w:hAnsi="Arial" w:cs="Arial"/>
          <w:color w:val="666666"/>
          <w:sz w:val="15"/>
          <w:szCs w:val="15"/>
        </w:rPr>
        <w:t>都会由于超时被重新处理。</w:t>
      </w:r>
    </w:p>
    <w:p w:rsidR="00F048A6" w:rsidRDefault="00F048A6" w:rsidP="00F048A6">
      <w:pPr>
        <w:widowControl/>
        <w:numPr>
          <w:ilvl w:val="0"/>
          <w:numId w:val="17"/>
        </w:numPr>
        <w:shd w:val="clear" w:color="auto" w:fill="FFFFFF"/>
        <w:spacing w:line="301" w:lineRule="atLeast"/>
        <w:ind w:left="0"/>
        <w:jc w:val="left"/>
        <w:rPr>
          <w:rFonts w:ascii="Arial" w:hAnsi="Arial" w:cs="Arial"/>
          <w:color w:val="666666"/>
          <w:sz w:val="15"/>
          <w:szCs w:val="15"/>
        </w:rPr>
      </w:pPr>
      <w:r>
        <w:rPr>
          <w:rStyle w:val="a9"/>
          <w:rFonts w:ascii="Arial" w:hAnsi="Arial" w:cs="Arial"/>
          <w:color w:val="666666"/>
          <w:sz w:val="15"/>
          <w:szCs w:val="15"/>
        </w:rPr>
        <w:t xml:space="preserve">Spout </w:t>
      </w:r>
      <w:r>
        <w:rPr>
          <w:rStyle w:val="a9"/>
          <w:rFonts w:ascii="Arial" w:hAnsi="Arial" w:cs="Arial"/>
          <w:color w:val="666666"/>
          <w:sz w:val="15"/>
          <w:szCs w:val="15"/>
        </w:rPr>
        <w:t>任务挂掉的情形</w:t>
      </w:r>
      <w:r>
        <w:rPr>
          <w:rFonts w:ascii="Arial" w:hAnsi="Arial" w:cs="Arial"/>
          <w:color w:val="666666"/>
          <w:sz w:val="15"/>
          <w:szCs w:val="15"/>
        </w:rPr>
        <w:t>：这种情况下</w:t>
      </w:r>
      <w:r>
        <w:rPr>
          <w:rFonts w:ascii="Arial" w:hAnsi="Arial" w:cs="Arial"/>
          <w:color w:val="666666"/>
          <w:sz w:val="15"/>
          <w:szCs w:val="15"/>
        </w:rPr>
        <w:t xml:space="preserve"> Spout </w:t>
      </w:r>
      <w:r>
        <w:rPr>
          <w:rFonts w:ascii="Arial" w:hAnsi="Arial" w:cs="Arial"/>
          <w:color w:val="666666"/>
          <w:sz w:val="15"/>
          <w:szCs w:val="15"/>
        </w:rPr>
        <w:t>任务的来源就会负责重新处理消息。例如，对于像</w:t>
      </w:r>
      <w:r>
        <w:rPr>
          <w:rFonts w:ascii="Arial" w:hAnsi="Arial" w:cs="Arial"/>
          <w:color w:val="666666"/>
          <w:sz w:val="15"/>
          <w:szCs w:val="15"/>
        </w:rPr>
        <w:t xml:space="preserve"> Kestrel </w:t>
      </w:r>
      <w:r>
        <w:rPr>
          <w:rFonts w:ascii="Arial" w:hAnsi="Arial" w:cs="Arial"/>
          <w:color w:val="666666"/>
          <w:sz w:val="15"/>
          <w:szCs w:val="15"/>
        </w:rPr>
        <w:t>和</w:t>
      </w:r>
      <w:r>
        <w:rPr>
          <w:rFonts w:ascii="Arial" w:hAnsi="Arial" w:cs="Arial"/>
          <w:color w:val="666666"/>
          <w:sz w:val="15"/>
          <w:szCs w:val="15"/>
        </w:rPr>
        <w:t xml:space="preserve"> RabbitMQ </w:t>
      </w:r>
      <w:r>
        <w:rPr>
          <w:rFonts w:ascii="Arial" w:hAnsi="Arial" w:cs="Arial"/>
          <w:color w:val="666666"/>
          <w:sz w:val="15"/>
          <w:szCs w:val="15"/>
        </w:rPr>
        <w:t>这样的消息队列就会在客户端断开连接时将所有的挂起状态的消息放回队列（关于挂起状态的概念可以参考</w:t>
      </w:r>
      <w:hyperlink r:id="rId93" w:tgtFrame="_blank" w:history="1">
        <w:r>
          <w:rPr>
            <w:rStyle w:val="a5"/>
            <w:rFonts w:ascii="Arial" w:hAnsi="Arial" w:cs="Arial"/>
            <w:color w:val="00A19E"/>
            <w:sz w:val="15"/>
            <w:szCs w:val="15"/>
          </w:rPr>
          <w:t xml:space="preserve">Storm </w:t>
        </w:r>
        <w:r>
          <w:rPr>
            <w:rStyle w:val="a5"/>
            <w:rFonts w:ascii="Arial" w:hAnsi="Arial" w:cs="Arial"/>
            <w:color w:val="00A19E"/>
            <w:sz w:val="15"/>
            <w:szCs w:val="15"/>
          </w:rPr>
          <w:t>的容错性</w:t>
        </w:r>
      </w:hyperlink>
      <w:r>
        <w:rPr>
          <w:rFonts w:ascii="Arial" w:hAnsi="Arial" w:cs="Arial"/>
          <w:color w:val="666666"/>
          <w:sz w:val="15"/>
          <w:szCs w:val="15"/>
        </w:rPr>
        <w:t>——</w:t>
      </w:r>
      <w:r>
        <w:rPr>
          <w:rFonts w:ascii="Arial" w:hAnsi="Arial" w:cs="Arial"/>
          <w:color w:val="666666"/>
          <w:sz w:val="15"/>
          <w:szCs w:val="15"/>
        </w:rPr>
        <w:t>译者注）。</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综上所述，</w:t>
      </w:r>
      <w:r>
        <w:rPr>
          <w:rFonts w:ascii="Arial" w:hAnsi="Arial" w:cs="Arial"/>
          <w:color w:val="666666"/>
          <w:sz w:val="15"/>
          <w:szCs w:val="15"/>
        </w:rPr>
        <w:t xml:space="preserve">Storm </w:t>
      </w:r>
      <w:r>
        <w:rPr>
          <w:rFonts w:ascii="Arial" w:hAnsi="Arial" w:cs="Arial"/>
          <w:color w:val="666666"/>
          <w:sz w:val="15"/>
          <w:szCs w:val="15"/>
        </w:rPr>
        <w:t>的可靠性机制完全具备分布的、可伸缩的、容错的特征。</w:t>
      </w:r>
    </w:p>
    <w:p w:rsidR="00F048A6" w:rsidRDefault="00F048A6" w:rsidP="00F048A6">
      <w:pPr>
        <w:pStyle w:val="2"/>
        <w:shd w:val="clear" w:color="auto" w:fill="FFFFFF"/>
        <w:spacing w:before="0" w:beforeAutospacing="0" w:after="107" w:afterAutospacing="0" w:line="361" w:lineRule="atLeast"/>
        <w:rPr>
          <w:rFonts w:ascii="Arial" w:hAnsi="Arial" w:cs="Arial"/>
          <w:color w:val="666666"/>
        </w:rPr>
      </w:pPr>
      <w:r>
        <w:rPr>
          <w:rFonts w:ascii="Arial" w:hAnsi="Arial" w:cs="Arial"/>
          <w:color w:val="666666"/>
        </w:rPr>
        <w:t>调整可靠性</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由于</w:t>
      </w:r>
      <w:r>
        <w:rPr>
          <w:rFonts w:ascii="Arial" w:hAnsi="Arial" w:cs="Arial"/>
          <w:color w:val="666666"/>
          <w:sz w:val="15"/>
          <w:szCs w:val="15"/>
        </w:rPr>
        <w:t xml:space="preserve"> acker </w:t>
      </w:r>
      <w:r>
        <w:rPr>
          <w:rFonts w:ascii="Arial" w:hAnsi="Arial" w:cs="Arial"/>
          <w:color w:val="666666"/>
          <w:sz w:val="15"/>
          <w:szCs w:val="15"/>
        </w:rPr>
        <w:t>任务是轻量级的，在拓扑中你并不需要很多</w:t>
      </w:r>
      <w:r>
        <w:rPr>
          <w:rFonts w:ascii="Arial" w:hAnsi="Arial" w:cs="Arial"/>
          <w:color w:val="666666"/>
          <w:sz w:val="15"/>
          <w:szCs w:val="15"/>
        </w:rPr>
        <w:t xml:space="preserve"> acker </w:t>
      </w:r>
      <w:r>
        <w:rPr>
          <w:rFonts w:ascii="Arial" w:hAnsi="Arial" w:cs="Arial"/>
          <w:color w:val="666666"/>
          <w:sz w:val="15"/>
          <w:szCs w:val="15"/>
        </w:rPr>
        <w:t>任务。你可以通过</w:t>
      </w:r>
      <w:r>
        <w:rPr>
          <w:rFonts w:ascii="Arial" w:hAnsi="Arial" w:cs="Arial"/>
          <w:color w:val="666666"/>
          <w:sz w:val="15"/>
          <w:szCs w:val="15"/>
        </w:rPr>
        <w:t xml:space="preserve"> Storm UI </w:t>
      </w:r>
      <w:r>
        <w:rPr>
          <w:rFonts w:ascii="Arial" w:hAnsi="Arial" w:cs="Arial"/>
          <w:color w:val="666666"/>
          <w:sz w:val="15"/>
          <w:szCs w:val="15"/>
        </w:rPr>
        <w:t>监控他们的性能（</w:t>
      </w:r>
      <w:r>
        <w:rPr>
          <w:rFonts w:ascii="Arial" w:hAnsi="Arial" w:cs="Arial"/>
          <w:color w:val="666666"/>
          <w:sz w:val="15"/>
          <w:szCs w:val="15"/>
        </w:rPr>
        <w:t xml:space="preserve">acker </w:t>
      </w:r>
      <w:r>
        <w:rPr>
          <w:rFonts w:ascii="Arial" w:hAnsi="Arial" w:cs="Arial"/>
          <w:color w:val="666666"/>
          <w:sz w:val="15"/>
          <w:szCs w:val="15"/>
        </w:rPr>
        <w:t>任务的</w:t>
      </w:r>
      <w:r>
        <w:rPr>
          <w:rFonts w:ascii="Arial" w:hAnsi="Arial" w:cs="Arial"/>
          <w:color w:val="666666"/>
          <w:sz w:val="15"/>
          <w:szCs w:val="15"/>
        </w:rPr>
        <w:t xml:space="preserve"> id </w:t>
      </w:r>
      <w:r>
        <w:rPr>
          <w:rFonts w:ascii="Arial" w:hAnsi="Arial" w:cs="Arial"/>
          <w:color w:val="666666"/>
          <w:sz w:val="15"/>
          <w:szCs w:val="15"/>
        </w:rPr>
        <w:t>为</w:t>
      </w:r>
      <w:r>
        <w:rPr>
          <w:rFonts w:ascii="Arial" w:hAnsi="Arial" w:cs="Arial"/>
          <w:color w:val="666666"/>
          <w:sz w:val="15"/>
          <w:szCs w:val="15"/>
        </w:rPr>
        <w:t>“__acker”</w:t>
      </w:r>
      <w:r>
        <w:rPr>
          <w:rFonts w:ascii="Arial" w:hAnsi="Arial" w:cs="Arial"/>
          <w:color w:val="666666"/>
          <w:sz w:val="15"/>
          <w:szCs w:val="15"/>
        </w:rPr>
        <w:t>）。如果发现观察结果存在问题，你可能就需要增加更多的</w:t>
      </w:r>
      <w:r>
        <w:rPr>
          <w:rFonts w:ascii="Arial" w:hAnsi="Arial" w:cs="Arial"/>
          <w:color w:val="666666"/>
          <w:sz w:val="15"/>
          <w:szCs w:val="15"/>
        </w:rPr>
        <w:t xml:space="preserve"> acker </w:t>
      </w:r>
      <w:r>
        <w:rPr>
          <w:rFonts w:ascii="Arial" w:hAnsi="Arial" w:cs="Arial"/>
          <w:color w:val="666666"/>
          <w:sz w:val="15"/>
          <w:szCs w:val="15"/>
        </w:rPr>
        <w:t>任务。</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如果你不关注消息的可靠性</w:t>
      </w:r>
      <w:r>
        <w:rPr>
          <w:rFonts w:ascii="Arial" w:hAnsi="Arial" w:cs="Arial"/>
          <w:color w:val="666666"/>
          <w:sz w:val="15"/>
          <w:szCs w:val="15"/>
        </w:rPr>
        <w:t xml:space="preserve"> —— </w:t>
      </w:r>
      <w:r>
        <w:rPr>
          <w:rFonts w:ascii="Arial" w:hAnsi="Arial" w:cs="Arial"/>
          <w:color w:val="666666"/>
          <w:sz w:val="15"/>
          <w:szCs w:val="15"/>
        </w:rPr>
        <w:t>也就是说你不关心在失败情形下发生的</w:t>
      </w:r>
      <w:r>
        <w:rPr>
          <w:rFonts w:ascii="Arial" w:hAnsi="Arial" w:cs="Arial"/>
          <w:color w:val="666666"/>
          <w:sz w:val="15"/>
          <w:szCs w:val="15"/>
        </w:rPr>
        <w:t xml:space="preserve"> tuple </w:t>
      </w:r>
      <w:r>
        <w:rPr>
          <w:rFonts w:ascii="Arial" w:hAnsi="Arial" w:cs="Arial"/>
          <w:color w:val="666666"/>
          <w:sz w:val="15"/>
          <w:szCs w:val="15"/>
        </w:rPr>
        <w:t>丢失</w:t>
      </w:r>
      <w:r>
        <w:rPr>
          <w:rFonts w:ascii="Arial" w:hAnsi="Arial" w:cs="Arial"/>
          <w:color w:val="666666"/>
          <w:sz w:val="15"/>
          <w:szCs w:val="15"/>
        </w:rPr>
        <w:t xml:space="preserve"> —— </w:t>
      </w:r>
      <w:r>
        <w:rPr>
          <w:rFonts w:ascii="Arial" w:hAnsi="Arial" w:cs="Arial"/>
          <w:color w:val="666666"/>
          <w:sz w:val="15"/>
          <w:szCs w:val="15"/>
        </w:rPr>
        <w:t>那么你就可以通过不跟踪</w:t>
      </w:r>
      <w:r>
        <w:rPr>
          <w:rFonts w:ascii="Arial" w:hAnsi="Arial" w:cs="Arial"/>
          <w:color w:val="666666"/>
          <w:sz w:val="15"/>
          <w:szCs w:val="15"/>
        </w:rPr>
        <w:t xml:space="preserve"> tuple </w:t>
      </w:r>
      <w:r>
        <w:rPr>
          <w:rFonts w:ascii="Arial" w:hAnsi="Arial" w:cs="Arial"/>
          <w:color w:val="666666"/>
          <w:sz w:val="15"/>
          <w:szCs w:val="15"/>
        </w:rPr>
        <w:t>树的处理来提升拓扑的性能。由于</w:t>
      </w:r>
      <w:r>
        <w:rPr>
          <w:rFonts w:ascii="Arial" w:hAnsi="Arial" w:cs="Arial"/>
          <w:color w:val="666666"/>
          <w:sz w:val="15"/>
          <w:szCs w:val="15"/>
        </w:rPr>
        <w:t xml:space="preserve"> tuple </w:t>
      </w:r>
      <w:r>
        <w:rPr>
          <w:rFonts w:ascii="Arial" w:hAnsi="Arial" w:cs="Arial"/>
          <w:color w:val="666666"/>
          <w:sz w:val="15"/>
          <w:szCs w:val="15"/>
        </w:rPr>
        <w:t>树中的每个</w:t>
      </w:r>
      <w:r>
        <w:rPr>
          <w:rFonts w:ascii="Arial" w:hAnsi="Arial" w:cs="Arial"/>
          <w:color w:val="666666"/>
          <w:sz w:val="15"/>
          <w:szCs w:val="15"/>
        </w:rPr>
        <w:t xml:space="preserve"> tuple </w:t>
      </w:r>
      <w:r>
        <w:rPr>
          <w:rFonts w:ascii="Arial" w:hAnsi="Arial" w:cs="Arial"/>
          <w:color w:val="666666"/>
          <w:sz w:val="15"/>
          <w:szCs w:val="15"/>
        </w:rPr>
        <w:t>都会带有一个应答消息，不追踪</w:t>
      </w:r>
      <w:r>
        <w:rPr>
          <w:rFonts w:ascii="Arial" w:hAnsi="Arial" w:cs="Arial"/>
          <w:color w:val="666666"/>
          <w:sz w:val="15"/>
          <w:szCs w:val="15"/>
        </w:rPr>
        <w:t xml:space="preserve"> tuple </w:t>
      </w:r>
      <w:r>
        <w:rPr>
          <w:rFonts w:ascii="Arial" w:hAnsi="Arial" w:cs="Arial"/>
          <w:color w:val="666666"/>
          <w:sz w:val="15"/>
          <w:szCs w:val="15"/>
        </w:rPr>
        <w:t>树会使得传输的消息的数量减半。同时，下游数据流中的</w:t>
      </w:r>
      <w:r>
        <w:rPr>
          <w:rFonts w:ascii="Arial" w:hAnsi="Arial" w:cs="Arial"/>
          <w:color w:val="666666"/>
          <w:sz w:val="15"/>
          <w:szCs w:val="15"/>
        </w:rPr>
        <w:t xml:space="preserve"> id </w:t>
      </w:r>
      <w:r>
        <w:rPr>
          <w:rFonts w:ascii="Arial" w:hAnsi="Arial" w:cs="Arial"/>
          <w:color w:val="666666"/>
          <w:sz w:val="15"/>
          <w:szCs w:val="15"/>
        </w:rPr>
        <w:t>也会变少，这样可以降低网络带宽的消耗。</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有三种方法可以移除</w:t>
      </w:r>
      <w:r>
        <w:rPr>
          <w:rFonts w:ascii="Arial" w:hAnsi="Arial" w:cs="Arial"/>
          <w:color w:val="666666"/>
          <w:sz w:val="15"/>
          <w:szCs w:val="15"/>
        </w:rPr>
        <w:t xml:space="preserve"> Storm </w:t>
      </w:r>
      <w:r>
        <w:rPr>
          <w:rFonts w:ascii="Arial" w:hAnsi="Arial" w:cs="Arial"/>
          <w:color w:val="666666"/>
          <w:sz w:val="15"/>
          <w:szCs w:val="15"/>
        </w:rPr>
        <w:t>的可靠性机制。第一种方法是将</w:t>
      </w:r>
      <w:r>
        <w:rPr>
          <w:rFonts w:ascii="Arial" w:hAnsi="Arial" w:cs="Arial"/>
          <w:color w:val="666666"/>
          <w:sz w:val="15"/>
          <w:szCs w:val="15"/>
        </w:rPr>
        <w:t xml:space="preserve"> Config.TOPOLOGY_ACKERS </w:t>
      </w:r>
      <w:r>
        <w:rPr>
          <w:rFonts w:ascii="Arial" w:hAnsi="Arial" w:cs="Arial"/>
          <w:color w:val="666666"/>
          <w:sz w:val="15"/>
          <w:szCs w:val="15"/>
        </w:rPr>
        <w:t>设置为</w:t>
      </w:r>
      <w:r>
        <w:rPr>
          <w:rFonts w:ascii="Arial" w:hAnsi="Arial" w:cs="Arial"/>
          <w:color w:val="666666"/>
          <w:sz w:val="15"/>
          <w:szCs w:val="15"/>
        </w:rPr>
        <w:t>0</w:t>
      </w:r>
      <w:r>
        <w:rPr>
          <w:rFonts w:ascii="Arial" w:hAnsi="Arial" w:cs="Arial"/>
          <w:color w:val="666666"/>
          <w:sz w:val="15"/>
          <w:szCs w:val="15"/>
        </w:rPr>
        <w:t>，在这种情况下，</w:t>
      </w:r>
      <w:r>
        <w:rPr>
          <w:rFonts w:ascii="Arial" w:hAnsi="Arial" w:cs="Arial"/>
          <w:color w:val="666666"/>
          <w:sz w:val="15"/>
          <w:szCs w:val="15"/>
        </w:rPr>
        <w:t xml:space="preserve">Storm </w:t>
      </w:r>
      <w:r>
        <w:rPr>
          <w:rFonts w:ascii="Arial" w:hAnsi="Arial" w:cs="Arial"/>
          <w:color w:val="666666"/>
          <w:sz w:val="15"/>
          <w:szCs w:val="15"/>
        </w:rPr>
        <w:t>会在</w:t>
      </w:r>
      <w:r>
        <w:rPr>
          <w:rFonts w:ascii="Arial" w:hAnsi="Arial" w:cs="Arial"/>
          <w:color w:val="666666"/>
          <w:sz w:val="15"/>
          <w:szCs w:val="15"/>
        </w:rPr>
        <w:t xml:space="preserve"> Spout </w:t>
      </w:r>
      <w:r>
        <w:rPr>
          <w:rFonts w:ascii="Arial" w:hAnsi="Arial" w:cs="Arial"/>
          <w:color w:val="666666"/>
          <w:sz w:val="15"/>
          <w:szCs w:val="15"/>
        </w:rPr>
        <w:t>发送</w:t>
      </w:r>
      <w:r>
        <w:rPr>
          <w:rFonts w:ascii="Arial" w:hAnsi="Arial" w:cs="Arial"/>
          <w:color w:val="666666"/>
          <w:sz w:val="15"/>
          <w:szCs w:val="15"/>
        </w:rPr>
        <w:t xml:space="preserve"> tuple </w:t>
      </w:r>
      <w:r>
        <w:rPr>
          <w:rFonts w:ascii="Arial" w:hAnsi="Arial" w:cs="Arial"/>
          <w:color w:val="666666"/>
          <w:sz w:val="15"/>
          <w:szCs w:val="15"/>
        </w:rPr>
        <w:t>之后立即调用</w:t>
      </w:r>
      <w:r>
        <w:rPr>
          <w:rStyle w:val="apple-converted-space"/>
          <w:rFonts w:ascii="Arial" w:hAnsi="Arial" w:cs="Arial"/>
          <w:color w:val="666666"/>
          <w:sz w:val="15"/>
          <w:szCs w:val="15"/>
        </w:rPr>
        <w:t> </w:t>
      </w:r>
      <w:r>
        <w:rPr>
          <w:rStyle w:val="HTML"/>
          <w:color w:val="666666"/>
        </w:rPr>
        <w:t>ack</w:t>
      </w:r>
      <w:r>
        <w:rPr>
          <w:rStyle w:val="apple-converted-space"/>
          <w:rFonts w:ascii="Arial" w:hAnsi="Arial" w:cs="Arial"/>
          <w:color w:val="666666"/>
          <w:sz w:val="15"/>
          <w:szCs w:val="15"/>
        </w:rPr>
        <w:t> </w:t>
      </w:r>
      <w:r>
        <w:rPr>
          <w:rFonts w:ascii="Arial" w:hAnsi="Arial" w:cs="Arial"/>
          <w:color w:val="666666"/>
          <w:sz w:val="15"/>
          <w:szCs w:val="15"/>
        </w:rPr>
        <w:t>方法，</w:t>
      </w:r>
      <w:r>
        <w:rPr>
          <w:rFonts w:ascii="Arial" w:hAnsi="Arial" w:cs="Arial"/>
          <w:color w:val="666666"/>
          <w:sz w:val="15"/>
          <w:szCs w:val="15"/>
        </w:rPr>
        <w:t xml:space="preserve">tuple </w:t>
      </w:r>
      <w:r>
        <w:rPr>
          <w:rFonts w:ascii="Arial" w:hAnsi="Arial" w:cs="Arial"/>
          <w:color w:val="666666"/>
          <w:sz w:val="15"/>
          <w:szCs w:val="15"/>
        </w:rPr>
        <w:t>树叶就不会被跟踪了。</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第二种方法是基于消息本身移除可靠性。你可以通过在</w:t>
      </w:r>
      <w:r>
        <w:rPr>
          <w:rStyle w:val="apple-converted-space"/>
          <w:rFonts w:ascii="Arial" w:hAnsi="Arial" w:cs="Arial"/>
          <w:color w:val="666666"/>
          <w:sz w:val="15"/>
          <w:szCs w:val="15"/>
        </w:rPr>
        <w:t> </w:t>
      </w:r>
      <w:r>
        <w:rPr>
          <w:rStyle w:val="HTML"/>
          <w:color w:val="666666"/>
        </w:rPr>
        <w:t>SpoutOutputCollector.emit</w:t>
      </w:r>
      <w:r>
        <w:rPr>
          <w:rStyle w:val="apple-converted-space"/>
          <w:rFonts w:ascii="Arial" w:hAnsi="Arial" w:cs="Arial"/>
          <w:color w:val="666666"/>
          <w:sz w:val="15"/>
          <w:szCs w:val="15"/>
        </w:rPr>
        <w:t> </w:t>
      </w:r>
      <w:r>
        <w:rPr>
          <w:rFonts w:ascii="Arial" w:hAnsi="Arial" w:cs="Arial"/>
          <w:color w:val="666666"/>
          <w:sz w:val="15"/>
          <w:szCs w:val="15"/>
        </w:rPr>
        <w:t>方法中省略消息</w:t>
      </w:r>
      <w:r>
        <w:rPr>
          <w:rFonts w:ascii="Arial" w:hAnsi="Arial" w:cs="Arial"/>
          <w:color w:val="666666"/>
          <w:sz w:val="15"/>
          <w:szCs w:val="15"/>
        </w:rPr>
        <w:t xml:space="preserve"> id </w:t>
      </w:r>
      <w:r>
        <w:rPr>
          <w:rFonts w:ascii="Arial" w:hAnsi="Arial" w:cs="Arial"/>
          <w:color w:val="666666"/>
          <w:sz w:val="15"/>
          <w:szCs w:val="15"/>
        </w:rPr>
        <w:t>来关闭</w:t>
      </w:r>
      <w:r>
        <w:rPr>
          <w:rFonts w:ascii="Arial" w:hAnsi="Arial" w:cs="Arial"/>
          <w:color w:val="666666"/>
          <w:sz w:val="15"/>
          <w:szCs w:val="15"/>
        </w:rPr>
        <w:t xml:space="preserve"> spout tuple </w:t>
      </w:r>
      <w:r>
        <w:rPr>
          <w:rFonts w:ascii="Arial" w:hAnsi="Arial" w:cs="Arial"/>
          <w:color w:val="666666"/>
          <w:sz w:val="15"/>
          <w:szCs w:val="15"/>
        </w:rPr>
        <w:t>的跟踪功能。</w:t>
      </w:r>
    </w:p>
    <w:p w:rsidR="00F048A6" w:rsidRDefault="00F048A6" w:rsidP="00F048A6">
      <w:pPr>
        <w:pStyle w:val="a6"/>
        <w:shd w:val="clear" w:color="auto" w:fill="FFFFFF"/>
        <w:spacing w:before="0" w:beforeAutospacing="0" w:after="240" w:afterAutospacing="0" w:line="376" w:lineRule="atLeast"/>
        <w:rPr>
          <w:rFonts w:ascii="Arial" w:hAnsi="Arial" w:cs="Arial"/>
          <w:color w:val="666666"/>
          <w:sz w:val="15"/>
          <w:szCs w:val="15"/>
        </w:rPr>
      </w:pPr>
      <w:r>
        <w:rPr>
          <w:rFonts w:ascii="Arial" w:hAnsi="Arial" w:cs="Arial"/>
          <w:color w:val="666666"/>
          <w:sz w:val="15"/>
          <w:szCs w:val="15"/>
        </w:rPr>
        <w:t>最后，如果你不关心拓扑中的下游</w:t>
      </w:r>
      <w:r>
        <w:rPr>
          <w:rFonts w:ascii="Arial" w:hAnsi="Arial" w:cs="Arial"/>
          <w:color w:val="666666"/>
          <w:sz w:val="15"/>
          <w:szCs w:val="15"/>
        </w:rPr>
        <w:t xml:space="preserve"> tuple </w:t>
      </w:r>
      <w:r>
        <w:rPr>
          <w:rFonts w:ascii="Arial" w:hAnsi="Arial" w:cs="Arial"/>
          <w:color w:val="666666"/>
          <w:sz w:val="15"/>
          <w:szCs w:val="15"/>
        </w:rPr>
        <w:t>是否会失败，你可以在发送</w:t>
      </w:r>
      <w:r>
        <w:rPr>
          <w:rFonts w:ascii="Arial" w:hAnsi="Arial" w:cs="Arial"/>
          <w:color w:val="666666"/>
          <w:sz w:val="15"/>
          <w:szCs w:val="15"/>
        </w:rPr>
        <w:t xml:space="preserve"> tuple </w:t>
      </w:r>
      <w:r>
        <w:rPr>
          <w:rFonts w:ascii="Arial" w:hAnsi="Arial" w:cs="Arial"/>
          <w:color w:val="666666"/>
          <w:sz w:val="15"/>
          <w:szCs w:val="15"/>
        </w:rPr>
        <w:t>的时候选择发送</w:t>
      </w:r>
      <w:r>
        <w:rPr>
          <w:rFonts w:ascii="Arial" w:hAnsi="Arial" w:cs="Arial"/>
          <w:color w:val="666666"/>
          <w:sz w:val="15"/>
          <w:szCs w:val="15"/>
        </w:rPr>
        <w:t>“</w:t>
      </w:r>
      <w:r>
        <w:rPr>
          <w:rFonts w:ascii="Arial" w:hAnsi="Arial" w:cs="Arial"/>
          <w:color w:val="666666"/>
          <w:sz w:val="15"/>
          <w:szCs w:val="15"/>
        </w:rPr>
        <w:t>非锚定</w:t>
      </w:r>
      <w:r>
        <w:rPr>
          <w:rFonts w:ascii="Arial" w:hAnsi="Arial" w:cs="Arial"/>
          <w:color w:val="666666"/>
          <w:sz w:val="15"/>
          <w:szCs w:val="15"/>
        </w:rPr>
        <w:t>”</w:t>
      </w:r>
      <w:r>
        <w:rPr>
          <w:rFonts w:ascii="Arial" w:hAnsi="Arial" w:cs="Arial"/>
          <w:color w:val="666666"/>
          <w:sz w:val="15"/>
          <w:szCs w:val="15"/>
        </w:rPr>
        <w:t>的（</w:t>
      </w:r>
      <w:r>
        <w:rPr>
          <w:rFonts w:ascii="Arial" w:hAnsi="Arial" w:cs="Arial"/>
          <w:color w:val="666666"/>
          <w:sz w:val="15"/>
          <w:szCs w:val="15"/>
        </w:rPr>
        <w:t>unanchored</w:t>
      </w:r>
      <w:r>
        <w:rPr>
          <w:rFonts w:ascii="Arial" w:hAnsi="Arial" w:cs="Arial"/>
          <w:color w:val="666666"/>
          <w:sz w:val="15"/>
          <w:szCs w:val="15"/>
        </w:rPr>
        <w:t>）</w:t>
      </w:r>
      <w:r>
        <w:rPr>
          <w:rFonts w:ascii="Arial" w:hAnsi="Arial" w:cs="Arial"/>
          <w:color w:val="666666"/>
          <w:sz w:val="15"/>
          <w:szCs w:val="15"/>
        </w:rPr>
        <w:t>tuple</w:t>
      </w:r>
      <w:r>
        <w:rPr>
          <w:rFonts w:ascii="Arial" w:hAnsi="Arial" w:cs="Arial"/>
          <w:color w:val="666666"/>
          <w:sz w:val="15"/>
          <w:szCs w:val="15"/>
        </w:rPr>
        <w:t>。由于这些</w:t>
      </w:r>
      <w:r>
        <w:rPr>
          <w:rFonts w:ascii="Arial" w:hAnsi="Arial" w:cs="Arial"/>
          <w:color w:val="666666"/>
          <w:sz w:val="15"/>
          <w:szCs w:val="15"/>
        </w:rPr>
        <w:t xml:space="preserve"> tuple </w:t>
      </w:r>
      <w:r>
        <w:rPr>
          <w:rFonts w:ascii="Arial" w:hAnsi="Arial" w:cs="Arial"/>
          <w:color w:val="666666"/>
          <w:sz w:val="15"/>
          <w:szCs w:val="15"/>
        </w:rPr>
        <w:t>不会被标记到任何一个</w:t>
      </w:r>
      <w:r>
        <w:rPr>
          <w:rFonts w:ascii="Arial" w:hAnsi="Arial" w:cs="Arial"/>
          <w:color w:val="666666"/>
          <w:sz w:val="15"/>
          <w:szCs w:val="15"/>
        </w:rPr>
        <w:t xml:space="preserve"> spout tuple </w:t>
      </w:r>
      <w:r>
        <w:rPr>
          <w:rFonts w:ascii="Arial" w:hAnsi="Arial" w:cs="Arial"/>
          <w:color w:val="666666"/>
          <w:sz w:val="15"/>
          <w:szCs w:val="15"/>
        </w:rPr>
        <w:t>中，显然在他们处理失败的时候不会引起任何</w:t>
      </w:r>
      <w:r>
        <w:rPr>
          <w:rFonts w:ascii="Arial" w:hAnsi="Arial" w:cs="Arial"/>
          <w:color w:val="666666"/>
          <w:sz w:val="15"/>
          <w:szCs w:val="15"/>
        </w:rPr>
        <w:t xml:space="preserve"> spout tuple </w:t>
      </w:r>
      <w:r>
        <w:rPr>
          <w:rFonts w:ascii="Arial" w:hAnsi="Arial" w:cs="Arial"/>
          <w:color w:val="666666"/>
          <w:sz w:val="15"/>
          <w:szCs w:val="15"/>
        </w:rPr>
        <w:t>的重新处理（注意，在使用这种方法时，如果上游有</w:t>
      </w:r>
      <w:r>
        <w:rPr>
          <w:rFonts w:ascii="Arial" w:hAnsi="Arial" w:cs="Arial"/>
          <w:color w:val="666666"/>
          <w:sz w:val="15"/>
          <w:szCs w:val="15"/>
        </w:rPr>
        <w:t xml:space="preserve"> spout </w:t>
      </w:r>
      <w:r>
        <w:rPr>
          <w:rFonts w:ascii="Arial" w:hAnsi="Arial" w:cs="Arial"/>
          <w:color w:val="666666"/>
          <w:sz w:val="15"/>
          <w:szCs w:val="15"/>
        </w:rPr>
        <w:t>或</w:t>
      </w:r>
      <w:r>
        <w:rPr>
          <w:rFonts w:ascii="Arial" w:hAnsi="Arial" w:cs="Arial"/>
          <w:color w:val="666666"/>
          <w:sz w:val="15"/>
          <w:szCs w:val="15"/>
        </w:rPr>
        <w:t xml:space="preserve"> bolt </w:t>
      </w:r>
      <w:r>
        <w:rPr>
          <w:rFonts w:ascii="Arial" w:hAnsi="Arial" w:cs="Arial"/>
          <w:color w:val="666666"/>
          <w:sz w:val="15"/>
          <w:szCs w:val="15"/>
        </w:rPr>
        <w:t>仍然保持可靠性机制，那么需要在</w:t>
      </w:r>
      <w:r>
        <w:rPr>
          <w:rStyle w:val="apple-converted-space"/>
          <w:rFonts w:ascii="Arial" w:hAnsi="Arial" w:cs="Arial"/>
          <w:color w:val="666666"/>
          <w:sz w:val="15"/>
          <w:szCs w:val="15"/>
        </w:rPr>
        <w:t> </w:t>
      </w:r>
      <w:r>
        <w:rPr>
          <w:rStyle w:val="HTML"/>
          <w:color w:val="666666"/>
        </w:rPr>
        <w:t>execute</w:t>
      </w:r>
      <w:r>
        <w:rPr>
          <w:rStyle w:val="apple-converted-space"/>
          <w:rFonts w:ascii="Arial" w:hAnsi="Arial" w:cs="Arial"/>
          <w:color w:val="666666"/>
          <w:sz w:val="15"/>
          <w:szCs w:val="15"/>
        </w:rPr>
        <w:t> </w:t>
      </w:r>
      <w:r>
        <w:rPr>
          <w:rFonts w:ascii="Arial" w:hAnsi="Arial" w:cs="Arial"/>
          <w:color w:val="666666"/>
          <w:sz w:val="15"/>
          <w:szCs w:val="15"/>
        </w:rPr>
        <w:t>方法之初调用</w:t>
      </w:r>
      <w:r>
        <w:rPr>
          <w:rStyle w:val="HTML"/>
          <w:color w:val="666666"/>
        </w:rPr>
        <w:lastRenderedPageBreak/>
        <w:t>OutputCollector.ack</w:t>
      </w:r>
      <w:r>
        <w:rPr>
          <w:rStyle w:val="apple-converted-space"/>
          <w:rFonts w:ascii="Arial" w:hAnsi="Arial" w:cs="Arial"/>
          <w:color w:val="666666"/>
          <w:sz w:val="15"/>
          <w:szCs w:val="15"/>
        </w:rPr>
        <w:t> </w:t>
      </w:r>
      <w:r>
        <w:rPr>
          <w:rFonts w:ascii="Arial" w:hAnsi="Arial" w:cs="Arial"/>
          <w:color w:val="666666"/>
          <w:sz w:val="15"/>
          <w:szCs w:val="15"/>
        </w:rPr>
        <w:t>来立即响应上游的消息，否则上游组件会误认为消息没有发送成功导致所有的消息会被反复发送</w:t>
      </w:r>
      <w:r>
        <w:rPr>
          <w:rFonts w:ascii="Arial" w:hAnsi="Arial" w:cs="Arial"/>
          <w:color w:val="666666"/>
          <w:sz w:val="15"/>
          <w:szCs w:val="15"/>
        </w:rPr>
        <w:t>——</w:t>
      </w:r>
      <w:r>
        <w:rPr>
          <w:rFonts w:ascii="Arial" w:hAnsi="Arial" w:cs="Arial"/>
          <w:color w:val="666666"/>
          <w:sz w:val="15"/>
          <w:szCs w:val="15"/>
        </w:rPr>
        <w:t>译者注）。</w:t>
      </w:r>
    </w:p>
    <w:p w:rsidR="00A22A15" w:rsidRPr="00F048A6" w:rsidRDefault="00A22A15" w:rsidP="00B314A6">
      <w:pPr>
        <w:rPr>
          <w:rFonts w:hint="eastAsia"/>
        </w:rPr>
      </w:pPr>
    </w:p>
    <w:p w:rsidR="00A22A15" w:rsidRPr="00B314A6" w:rsidRDefault="00A22A15" w:rsidP="00B314A6"/>
    <w:sectPr w:rsidR="00A22A15" w:rsidRPr="00B314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B29" w:rsidRDefault="00326B29" w:rsidP="00A22A15">
      <w:r>
        <w:separator/>
      </w:r>
    </w:p>
  </w:endnote>
  <w:endnote w:type="continuationSeparator" w:id="1">
    <w:p w:rsidR="00326B29" w:rsidRDefault="00326B29" w:rsidP="00A22A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B29" w:rsidRDefault="00326B29" w:rsidP="00A22A15">
      <w:r>
        <w:separator/>
      </w:r>
    </w:p>
  </w:footnote>
  <w:footnote w:type="continuationSeparator" w:id="1">
    <w:p w:rsidR="00326B29" w:rsidRDefault="00326B29" w:rsidP="00A22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348"/>
    <w:multiLevelType w:val="multilevel"/>
    <w:tmpl w:val="4FC6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C6B6C"/>
    <w:multiLevelType w:val="multilevel"/>
    <w:tmpl w:val="953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862C1"/>
    <w:multiLevelType w:val="multilevel"/>
    <w:tmpl w:val="A2F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27073"/>
    <w:multiLevelType w:val="multilevel"/>
    <w:tmpl w:val="84E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945F2"/>
    <w:multiLevelType w:val="multilevel"/>
    <w:tmpl w:val="2F1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30D74"/>
    <w:multiLevelType w:val="multilevel"/>
    <w:tmpl w:val="BC08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A3B54"/>
    <w:multiLevelType w:val="multilevel"/>
    <w:tmpl w:val="8D3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07AE4"/>
    <w:multiLevelType w:val="multilevel"/>
    <w:tmpl w:val="94CC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F3EC3"/>
    <w:multiLevelType w:val="multilevel"/>
    <w:tmpl w:val="FCE2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731EA"/>
    <w:multiLevelType w:val="multilevel"/>
    <w:tmpl w:val="4DD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F36071"/>
    <w:multiLevelType w:val="multilevel"/>
    <w:tmpl w:val="1B5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91258"/>
    <w:multiLevelType w:val="multilevel"/>
    <w:tmpl w:val="DA2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60039"/>
    <w:multiLevelType w:val="multilevel"/>
    <w:tmpl w:val="672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026E11"/>
    <w:multiLevelType w:val="multilevel"/>
    <w:tmpl w:val="9AF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2451B"/>
    <w:multiLevelType w:val="multilevel"/>
    <w:tmpl w:val="C0AA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081400"/>
    <w:multiLevelType w:val="multilevel"/>
    <w:tmpl w:val="EF6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31B75"/>
    <w:multiLevelType w:val="multilevel"/>
    <w:tmpl w:val="CC9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1"/>
  </w:num>
  <w:num w:numId="4">
    <w:abstractNumId w:val="9"/>
  </w:num>
  <w:num w:numId="5">
    <w:abstractNumId w:val="0"/>
  </w:num>
  <w:num w:numId="6">
    <w:abstractNumId w:val="5"/>
  </w:num>
  <w:num w:numId="7">
    <w:abstractNumId w:val="12"/>
  </w:num>
  <w:num w:numId="8">
    <w:abstractNumId w:val="3"/>
  </w:num>
  <w:num w:numId="9">
    <w:abstractNumId w:val="13"/>
  </w:num>
  <w:num w:numId="10">
    <w:abstractNumId w:val="15"/>
  </w:num>
  <w:num w:numId="11">
    <w:abstractNumId w:val="14"/>
  </w:num>
  <w:num w:numId="12">
    <w:abstractNumId w:val="2"/>
  </w:num>
  <w:num w:numId="13">
    <w:abstractNumId w:val="10"/>
  </w:num>
  <w:num w:numId="14">
    <w:abstractNumId w:val="8"/>
  </w:num>
  <w:num w:numId="15">
    <w:abstractNumId w:val="7"/>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2A15"/>
    <w:rsid w:val="00085902"/>
    <w:rsid w:val="001D4127"/>
    <w:rsid w:val="00326B29"/>
    <w:rsid w:val="003518FF"/>
    <w:rsid w:val="003B444D"/>
    <w:rsid w:val="003E3518"/>
    <w:rsid w:val="0043310A"/>
    <w:rsid w:val="00446782"/>
    <w:rsid w:val="00557822"/>
    <w:rsid w:val="006F1B86"/>
    <w:rsid w:val="0086390B"/>
    <w:rsid w:val="008841A0"/>
    <w:rsid w:val="00A22A15"/>
    <w:rsid w:val="00B314A6"/>
    <w:rsid w:val="00C171E8"/>
    <w:rsid w:val="00E3155B"/>
    <w:rsid w:val="00E3614A"/>
    <w:rsid w:val="00E9745A"/>
    <w:rsid w:val="00F048A6"/>
    <w:rsid w:val="00F317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14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314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E35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A15"/>
    <w:rPr>
      <w:sz w:val="18"/>
      <w:szCs w:val="18"/>
    </w:rPr>
  </w:style>
  <w:style w:type="paragraph" w:styleId="a4">
    <w:name w:val="footer"/>
    <w:basedOn w:val="a"/>
    <w:link w:val="Char0"/>
    <w:uiPriority w:val="99"/>
    <w:semiHidden/>
    <w:unhideWhenUsed/>
    <w:rsid w:val="00A22A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2A15"/>
    <w:rPr>
      <w:sz w:val="18"/>
      <w:szCs w:val="18"/>
    </w:rPr>
  </w:style>
  <w:style w:type="character" w:styleId="a5">
    <w:name w:val="Hyperlink"/>
    <w:basedOn w:val="a0"/>
    <w:uiPriority w:val="99"/>
    <w:unhideWhenUsed/>
    <w:rsid w:val="00A22A15"/>
    <w:rPr>
      <w:color w:val="0000FF" w:themeColor="hyperlink"/>
      <w:u w:val="single"/>
    </w:rPr>
  </w:style>
  <w:style w:type="character" w:customStyle="1" w:styleId="1Char">
    <w:name w:val="标题 1 Char"/>
    <w:basedOn w:val="a0"/>
    <w:link w:val="1"/>
    <w:uiPriority w:val="9"/>
    <w:rsid w:val="00B314A6"/>
    <w:rPr>
      <w:rFonts w:ascii="宋体" w:eastAsia="宋体" w:hAnsi="宋体" w:cs="宋体"/>
      <w:b/>
      <w:bCs/>
      <w:kern w:val="36"/>
      <w:sz w:val="48"/>
      <w:szCs w:val="48"/>
    </w:rPr>
  </w:style>
  <w:style w:type="character" w:customStyle="1" w:styleId="2Char">
    <w:name w:val="标题 2 Char"/>
    <w:basedOn w:val="a0"/>
    <w:link w:val="2"/>
    <w:uiPriority w:val="9"/>
    <w:rsid w:val="00B314A6"/>
    <w:rPr>
      <w:rFonts w:ascii="宋体" w:eastAsia="宋体" w:hAnsi="宋体" w:cs="宋体"/>
      <w:b/>
      <w:bCs/>
      <w:kern w:val="0"/>
      <w:sz w:val="36"/>
      <w:szCs w:val="36"/>
    </w:rPr>
  </w:style>
  <w:style w:type="paragraph" w:styleId="a6">
    <w:name w:val="Normal (Web)"/>
    <w:basedOn w:val="a"/>
    <w:uiPriority w:val="99"/>
    <w:semiHidden/>
    <w:unhideWhenUsed/>
    <w:rsid w:val="00B314A6"/>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314A6"/>
    <w:rPr>
      <w:i/>
      <w:iCs/>
    </w:rPr>
  </w:style>
  <w:style w:type="character" w:styleId="HTML">
    <w:name w:val="HTML Code"/>
    <w:basedOn w:val="a0"/>
    <w:uiPriority w:val="99"/>
    <w:semiHidden/>
    <w:unhideWhenUsed/>
    <w:rsid w:val="00B314A6"/>
    <w:rPr>
      <w:rFonts w:ascii="宋体" w:eastAsia="宋体" w:hAnsi="宋体" w:cs="宋体"/>
      <w:sz w:val="24"/>
      <w:szCs w:val="24"/>
    </w:rPr>
  </w:style>
  <w:style w:type="character" w:customStyle="1" w:styleId="apple-converted-space">
    <w:name w:val="apple-converted-space"/>
    <w:basedOn w:val="a0"/>
    <w:rsid w:val="00B314A6"/>
  </w:style>
  <w:style w:type="paragraph" w:styleId="a8">
    <w:name w:val="Document Map"/>
    <w:basedOn w:val="a"/>
    <w:link w:val="Char1"/>
    <w:uiPriority w:val="99"/>
    <w:semiHidden/>
    <w:unhideWhenUsed/>
    <w:rsid w:val="00B314A6"/>
    <w:rPr>
      <w:rFonts w:ascii="宋体" w:eastAsia="宋体"/>
      <w:sz w:val="18"/>
      <w:szCs w:val="18"/>
    </w:rPr>
  </w:style>
  <w:style w:type="character" w:customStyle="1" w:styleId="Char1">
    <w:name w:val="文档结构图 Char"/>
    <w:basedOn w:val="a0"/>
    <w:link w:val="a8"/>
    <w:uiPriority w:val="99"/>
    <w:semiHidden/>
    <w:rsid w:val="00B314A6"/>
    <w:rPr>
      <w:rFonts w:ascii="宋体" w:eastAsia="宋体"/>
      <w:sz w:val="18"/>
      <w:szCs w:val="18"/>
    </w:rPr>
  </w:style>
  <w:style w:type="character" w:customStyle="1" w:styleId="3Char">
    <w:name w:val="标题 3 Char"/>
    <w:basedOn w:val="a0"/>
    <w:link w:val="3"/>
    <w:uiPriority w:val="9"/>
    <w:semiHidden/>
    <w:rsid w:val="003E3518"/>
    <w:rPr>
      <w:b/>
      <w:bCs/>
      <w:sz w:val="32"/>
      <w:szCs w:val="32"/>
    </w:rPr>
  </w:style>
  <w:style w:type="character" w:styleId="a9">
    <w:name w:val="Strong"/>
    <w:basedOn w:val="a0"/>
    <w:uiPriority w:val="22"/>
    <w:qFormat/>
    <w:rsid w:val="003E3518"/>
    <w:rPr>
      <w:b/>
      <w:bCs/>
    </w:rPr>
  </w:style>
  <w:style w:type="paragraph" w:styleId="HTML0">
    <w:name w:val="HTML Preformatted"/>
    <w:basedOn w:val="a"/>
    <w:link w:val="HTMLChar"/>
    <w:uiPriority w:val="99"/>
    <w:semiHidden/>
    <w:unhideWhenUsed/>
    <w:rsid w:val="00F04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048A6"/>
    <w:rPr>
      <w:rFonts w:ascii="宋体" w:eastAsia="宋体" w:hAnsi="宋体" w:cs="宋体"/>
      <w:kern w:val="0"/>
      <w:sz w:val="24"/>
      <w:szCs w:val="24"/>
    </w:rPr>
  </w:style>
  <w:style w:type="character" w:customStyle="1" w:styleId="pl-smi">
    <w:name w:val="pl-smi"/>
    <w:basedOn w:val="a0"/>
    <w:rsid w:val="00F048A6"/>
  </w:style>
  <w:style w:type="character" w:customStyle="1" w:styleId="pl-k">
    <w:name w:val="pl-k"/>
    <w:basedOn w:val="a0"/>
    <w:rsid w:val="00F048A6"/>
  </w:style>
  <w:style w:type="character" w:customStyle="1" w:styleId="pl-s">
    <w:name w:val="pl-s"/>
    <w:basedOn w:val="a0"/>
    <w:rsid w:val="00F048A6"/>
  </w:style>
  <w:style w:type="character" w:customStyle="1" w:styleId="pl-pds">
    <w:name w:val="pl-pds"/>
    <w:basedOn w:val="a0"/>
    <w:rsid w:val="00F048A6"/>
  </w:style>
  <w:style w:type="character" w:customStyle="1" w:styleId="pl-c1">
    <w:name w:val="pl-c1"/>
    <w:basedOn w:val="a0"/>
    <w:rsid w:val="00F048A6"/>
  </w:style>
  <w:style w:type="character" w:customStyle="1" w:styleId="pl-en">
    <w:name w:val="pl-en"/>
    <w:basedOn w:val="a0"/>
    <w:rsid w:val="00F048A6"/>
  </w:style>
  <w:style w:type="character" w:customStyle="1" w:styleId="pl-e">
    <w:name w:val="pl-e"/>
    <w:basedOn w:val="a0"/>
    <w:rsid w:val="00F048A6"/>
  </w:style>
  <w:style w:type="character" w:customStyle="1" w:styleId="pl-v">
    <w:name w:val="pl-v"/>
    <w:basedOn w:val="a0"/>
    <w:rsid w:val="00F048A6"/>
  </w:style>
</w:styles>
</file>

<file path=word/webSettings.xml><?xml version="1.0" encoding="utf-8"?>
<w:webSettings xmlns:r="http://schemas.openxmlformats.org/officeDocument/2006/relationships" xmlns:w="http://schemas.openxmlformats.org/wordprocessingml/2006/main">
  <w:divs>
    <w:div w:id="394084749">
      <w:bodyDiv w:val="1"/>
      <w:marLeft w:val="0"/>
      <w:marRight w:val="0"/>
      <w:marTop w:val="0"/>
      <w:marBottom w:val="0"/>
      <w:divBdr>
        <w:top w:val="none" w:sz="0" w:space="0" w:color="auto"/>
        <w:left w:val="none" w:sz="0" w:space="0" w:color="auto"/>
        <w:bottom w:val="none" w:sz="0" w:space="0" w:color="auto"/>
        <w:right w:val="none" w:sz="0" w:space="0" w:color="auto"/>
      </w:divBdr>
      <w:divsChild>
        <w:div w:id="208881383">
          <w:marLeft w:val="0"/>
          <w:marRight w:val="3654"/>
          <w:marTop w:val="0"/>
          <w:marBottom w:val="0"/>
          <w:divBdr>
            <w:top w:val="none" w:sz="0" w:space="0" w:color="auto"/>
            <w:left w:val="none" w:sz="0" w:space="0" w:color="auto"/>
            <w:bottom w:val="none" w:sz="0" w:space="0" w:color="auto"/>
            <w:right w:val="none" w:sz="0" w:space="0" w:color="auto"/>
          </w:divBdr>
        </w:div>
      </w:divsChild>
    </w:div>
    <w:div w:id="479078095">
      <w:bodyDiv w:val="1"/>
      <w:marLeft w:val="0"/>
      <w:marRight w:val="0"/>
      <w:marTop w:val="0"/>
      <w:marBottom w:val="0"/>
      <w:divBdr>
        <w:top w:val="none" w:sz="0" w:space="0" w:color="auto"/>
        <w:left w:val="none" w:sz="0" w:space="0" w:color="auto"/>
        <w:bottom w:val="none" w:sz="0" w:space="0" w:color="auto"/>
        <w:right w:val="none" w:sz="0" w:space="0" w:color="auto"/>
      </w:divBdr>
      <w:divsChild>
        <w:div w:id="1101027207">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94673950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1364554577">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 w:id="1099254514">
      <w:bodyDiv w:val="1"/>
      <w:marLeft w:val="0"/>
      <w:marRight w:val="0"/>
      <w:marTop w:val="0"/>
      <w:marBottom w:val="0"/>
      <w:divBdr>
        <w:top w:val="none" w:sz="0" w:space="0" w:color="auto"/>
        <w:left w:val="none" w:sz="0" w:space="0" w:color="auto"/>
        <w:bottom w:val="none" w:sz="0" w:space="0" w:color="auto"/>
        <w:right w:val="none" w:sz="0" w:space="0" w:color="auto"/>
      </w:divBdr>
      <w:divsChild>
        <w:div w:id="1596017110">
          <w:marLeft w:val="0"/>
          <w:marRight w:val="3654"/>
          <w:marTop w:val="0"/>
          <w:marBottom w:val="0"/>
          <w:divBdr>
            <w:top w:val="none" w:sz="0" w:space="0" w:color="auto"/>
            <w:left w:val="none" w:sz="0" w:space="0" w:color="auto"/>
            <w:bottom w:val="none" w:sz="0" w:space="0" w:color="auto"/>
            <w:right w:val="none" w:sz="0" w:space="0" w:color="auto"/>
          </w:divBdr>
          <w:divsChild>
            <w:div w:id="1322780241">
              <w:marLeft w:val="0"/>
              <w:marRight w:val="0"/>
              <w:marTop w:val="0"/>
              <w:marBottom w:val="0"/>
              <w:divBdr>
                <w:top w:val="none" w:sz="0" w:space="0" w:color="auto"/>
                <w:left w:val="none" w:sz="0" w:space="0" w:color="auto"/>
                <w:bottom w:val="none" w:sz="0" w:space="0" w:color="auto"/>
                <w:right w:val="none" w:sz="0" w:space="0" w:color="auto"/>
              </w:divBdr>
            </w:div>
            <w:div w:id="1238134034">
              <w:marLeft w:val="0"/>
              <w:marRight w:val="0"/>
              <w:marTop w:val="0"/>
              <w:marBottom w:val="0"/>
              <w:divBdr>
                <w:top w:val="none" w:sz="0" w:space="0" w:color="auto"/>
                <w:left w:val="none" w:sz="0" w:space="0" w:color="auto"/>
                <w:bottom w:val="none" w:sz="0" w:space="0" w:color="auto"/>
                <w:right w:val="none" w:sz="0" w:space="0" w:color="auto"/>
              </w:divBdr>
            </w:div>
            <w:div w:id="1784762315">
              <w:marLeft w:val="0"/>
              <w:marRight w:val="0"/>
              <w:marTop w:val="0"/>
              <w:marBottom w:val="0"/>
              <w:divBdr>
                <w:top w:val="none" w:sz="0" w:space="0" w:color="auto"/>
                <w:left w:val="none" w:sz="0" w:space="0" w:color="auto"/>
                <w:bottom w:val="none" w:sz="0" w:space="0" w:color="auto"/>
                <w:right w:val="none" w:sz="0" w:space="0" w:color="auto"/>
              </w:divBdr>
            </w:div>
            <w:div w:id="989211499">
              <w:marLeft w:val="0"/>
              <w:marRight w:val="0"/>
              <w:marTop w:val="0"/>
              <w:marBottom w:val="0"/>
              <w:divBdr>
                <w:top w:val="none" w:sz="0" w:space="0" w:color="auto"/>
                <w:left w:val="none" w:sz="0" w:space="0" w:color="auto"/>
                <w:bottom w:val="none" w:sz="0" w:space="0" w:color="auto"/>
                <w:right w:val="none" w:sz="0" w:space="0" w:color="auto"/>
              </w:divBdr>
            </w:div>
            <w:div w:id="740836043">
              <w:marLeft w:val="0"/>
              <w:marRight w:val="0"/>
              <w:marTop w:val="0"/>
              <w:marBottom w:val="0"/>
              <w:divBdr>
                <w:top w:val="none" w:sz="0" w:space="0" w:color="auto"/>
                <w:left w:val="none" w:sz="0" w:space="0" w:color="auto"/>
                <w:bottom w:val="none" w:sz="0" w:space="0" w:color="auto"/>
                <w:right w:val="none" w:sz="0" w:space="0" w:color="auto"/>
              </w:divBdr>
            </w:div>
            <w:div w:id="48457447">
              <w:marLeft w:val="0"/>
              <w:marRight w:val="0"/>
              <w:marTop w:val="0"/>
              <w:marBottom w:val="0"/>
              <w:divBdr>
                <w:top w:val="none" w:sz="0" w:space="0" w:color="auto"/>
                <w:left w:val="none" w:sz="0" w:space="0" w:color="auto"/>
                <w:bottom w:val="none" w:sz="0" w:space="0" w:color="auto"/>
                <w:right w:val="none" w:sz="0" w:space="0" w:color="auto"/>
              </w:divBdr>
            </w:div>
            <w:div w:id="16591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826">
      <w:bodyDiv w:val="1"/>
      <w:marLeft w:val="0"/>
      <w:marRight w:val="0"/>
      <w:marTop w:val="0"/>
      <w:marBottom w:val="0"/>
      <w:divBdr>
        <w:top w:val="none" w:sz="0" w:space="0" w:color="auto"/>
        <w:left w:val="none" w:sz="0" w:space="0" w:color="auto"/>
        <w:bottom w:val="none" w:sz="0" w:space="0" w:color="auto"/>
        <w:right w:val="none" w:sz="0" w:space="0" w:color="auto"/>
      </w:divBdr>
      <w:divsChild>
        <w:div w:id="1334182964">
          <w:marLeft w:val="0"/>
          <w:marRight w:val="3654"/>
          <w:marTop w:val="0"/>
          <w:marBottom w:val="0"/>
          <w:divBdr>
            <w:top w:val="none" w:sz="0" w:space="0" w:color="auto"/>
            <w:left w:val="none" w:sz="0" w:space="0" w:color="auto"/>
            <w:bottom w:val="none" w:sz="0" w:space="0" w:color="auto"/>
            <w:right w:val="none" w:sz="0" w:space="0" w:color="auto"/>
          </w:divBdr>
          <w:divsChild>
            <w:div w:id="183132355">
              <w:blockQuote w:val="1"/>
              <w:marLeft w:val="0"/>
              <w:marRight w:val="0"/>
              <w:marTop w:val="0"/>
              <w:marBottom w:val="240"/>
              <w:divBdr>
                <w:top w:val="single" w:sz="4" w:space="27" w:color="CCCCCC"/>
                <w:left w:val="single" w:sz="4" w:space="27" w:color="CCCCCC"/>
                <w:bottom w:val="single" w:sz="4" w:space="22" w:color="CCCCCC"/>
                <w:right w:val="single" w:sz="4" w:space="27" w:color="CCCCCC"/>
              </w:divBdr>
            </w:div>
            <w:div w:id="336662418">
              <w:blockQuote w:val="1"/>
              <w:marLeft w:val="0"/>
              <w:marRight w:val="0"/>
              <w:marTop w:val="0"/>
              <w:marBottom w:val="240"/>
              <w:divBdr>
                <w:top w:val="single" w:sz="4" w:space="27" w:color="CCCCCC"/>
                <w:left w:val="single" w:sz="4" w:space="27" w:color="CCCCCC"/>
                <w:bottom w:val="single" w:sz="4" w:space="22" w:color="CCCCCC"/>
                <w:right w:val="single" w:sz="4" w:space="27" w:color="CCCCCC"/>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feve.com/storm-guaranteeing-message-processing/" TargetMode="External"/><Relationship Id="rId18" Type="http://schemas.openxmlformats.org/officeDocument/2006/relationships/hyperlink" Target="http://ifeve.com/storm-trident-tutorial/" TargetMode="External"/><Relationship Id="rId26" Type="http://schemas.openxmlformats.org/officeDocument/2006/relationships/hyperlink" Target="http://ifeve.com/storm-running-topologies-on-a-production-cluster/" TargetMode="External"/><Relationship Id="rId39" Type="http://schemas.openxmlformats.org/officeDocument/2006/relationships/hyperlink" Target="http://weyo.me/" TargetMode="External"/><Relationship Id="rId21" Type="http://schemas.openxmlformats.org/officeDocument/2006/relationships/hyperlink" Target="http://ifeve.com/storm-trident-spouts/" TargetMode="External"/><Relationship Id="rId34" Type="http://schemas.openxmlformats.org/officeDocument/2006/relationships/hyperlink" Target="http://ifeve.com/storm-metrics/" TargetMode="External"/><Relationship Id="rId42" Type="http://schemas.openxmlformats.org/officeDocument/2006/relationships/hyperlink" Target="http://ifeve.com/storm-local-mode" TargetMode="External"/><Relationship Id="rId47" Type="http://schemas.openxmlformats.org/officeDocument/2006/relationships/hyperlink" Target="http://storm.apache.org/javadoc/apidocs/backtype/storm/Config.html" TargetMode="External"/><Relationship Id="rId50" Type="http://schemas.openxmlformats.org/officeDocument/2006/relationships/hyperlink" Target="http://storm.apache.org/javadoc/apidocs/backtype/storm/topology/IRichSpout.html" TargetMode="External"/><Relationship Id="rId55" Type="http://schemas.openxmlformats.org/officeDocument/2006/relationships/hyperlink" Target="http://storm.apache.org/javadoc/apidocs/backtype/storm/task/OutputCollector.html" TargetMode="External"/><Relationship Id="rId63" Type="http://schemas.openxmlformats.org/officeDocument/2006/relationships/hyperlink" Target="http://storm.apache.org/javadoc/apidocs/backtype/storm/grouping/CustomStreamGrouping.html" TargetMode="External"/><Relationship Id="rId68" Type="http://schemas.openxmlformats.org/officeDocument/2006/relationships/hyperlink" Target="http://storm.apache.org/javadoc/apidocs/backtype/storm/task/OutputCollector.html" TargetMode="External"/><Relationship Id="rId76" Type="http://schemas.openxmlformats.org/officeDocument/2006/relationships/hyperlink" Target="https://github.com/apache/storm/blob/master/storm-core/src/jvm/backtype/storm/grouping/PartialKeyGrouping.java" TargetMode="External"/><Relationship Id="rId84" Type="http://schemas.openxmlformats.org/officeDocument/2006/relationships/hyperlink" Target="http://ifeve.com/storm-setting-up-a-storm-cluster" TargetMode="External"/><Relationship Id="rId89" Type="http://schemas.openxmlformats.org/officeDocument/2006/relationships/hyperlink" Target="http://storm.apache.org/javadoc/apidocs/backtype/storm/Config.html" TargetMode="External"/><Relationship Id="rId7" Type="http://schemas.openxmlformats.org/officeDocument/2006/relationships/hyperlink" Target="http://ifeve.com/apache-storm/" TargetMode="External"/><Relationship Id="rId71" Type="http://schemas.openxmlformats.org/officeDocument/2006/relationships/hyperlink" Target="http://storm.apache.org/javadoc/apidocs/backtype/storm/task/CoordinatedBolt.html" TargetMode="External"/><Relationship Id="rId92" Type="http://schemas.openxmlformats.org/officeDocument/2006/relationships/hyperlink" Target="http://storm.apache.org/javadoc/apidocs/backtype/storm/Config.html" TargetMode="External"/><Relationship Id="rId2" Type="http://schemas.openxmlformats.org/officeDocument/2006/relationships/styles" Target="styles.xml"/><Relationship Id="rId16" Type="http://schemas.openxmlformats.org/officeDocument/2006/relationships/hyperlink" Target="http://ifeve.com/storm-understanding-the-parallelism-of-a-storm-topology/" TargetMode="External"/><Relationship Id="rId29" Type="http://schemas.openxmlformats.org/officeDocument/2006/relationships/hyperlink" Target="http://ifeve.com/storm-common-patterns/" TargetMode="External"/><Relationship Id="rId11" Type="http://schemas.openxmlformats.org/officeDocument/2006/relationships/hyperlink" Target="http://ifeve.com/storm-concepts/" TargetMode="External"/><Relationship Id="rId24" Type="http://schemas.openxmlformats.org/officeDocument/2006/relationships/hyperlink" Target="http://ifeve.com/storm-local-mode/" TargetMode="External"/><Relationship Id="rId32" Type="http://schemas.openxmlformats.org/officeDocument/2006/relationships/hyperlink" Target="http://ifeve.com/storm-kestrel-and-storm/" TargetMode="External"/><Relationship Id="rId37" Type="http://schemas.openxmlformats.org/officeDocument/2006/relationships/hyperlink" Target="http://ifeve.com/storm-internal-implementation/" TargetMode="External"/><Relationship Id="rId40" Type="http://schemas.openxmlformats.org/officeDocument/2006/relationships/hyperlink" Target="http://storm.apache.org/javadoc/apidocs/backtype/storm/topology/TopologyBuilder.html" TargetMode="External"/><Relationship Id="rId45" Type="http://schemas.openxmlformats.org/officeDocument/2006/relationships/hyperlink" Target="http://ifeve.com/storm-serialization" TargetMode="External"/><Relationship Id="rId53" Type="http://schemas.openxmlformats.org/officeDocument/2006/relationships/hyperlink" Target="http://storm.apache.org/javadoc/apidocs/backtype/storm/task/OutputCollector.html" TargetMode="External"/><Relationship Id="rId58" Type="http://schemas.openxmlformats.org/officeDocument/2006/relationships/hyperlink" Target="http://ifeve.com/storm-troubleshooting/" TargetMode="External"/><Relationship Id="rId66" Type="http://schemas.openxmlformats.org/officeDocument/2006/relationships/hyperlink" Target="http://storm.apache.org/javadoc/apidocs/backtype/storm/task/OutputCollector.html" TargetMode="External"/><Relationship Id="rId74" Type="http://schemas.openxmlformats.org/officeDocument/2006/relationships/hyperlink" Target="http://storm.apache.org/javadoc/apidocs/backtype/storm/topology/TopologyBuilder.html" TargetMode="External"/><Relationship Id="rId79" Type="http://schemas.openxmlformats.org/officeDocument/2006/relationships/hyperlink" Target="https://github.com/apache/storm/blob/master/conf/defaults.yaml" TargetMode="External"/><Relationship Id="rId87" Type="http://schemas.openxmlformats.org/officeDocument/2006/relationships/hyperlink" Target="http://storm.apache.org/documentation/Guaranteeing-message-processing.html" TargetMode="External"/><Relationship Id="rId5" Type="http://schemas.openxmlformats.org/officeDocument/2006/relationships/footnotes" Target="footnotes.xml"/><Relationship Id="rId61" Type="http://schemas.openxmlformats.org/officeDocument/2006/relationships/hyperlink" Target="http://storm.apache.org/javadoc/apidocs/backtype/storm/task/OutputCollector.html" TargetMode="External"/><Relationship Id="rId82" Type="http://schemas.openxmlformats.org/officeDocument/2006/relationships/hyperlink" Target="http://storm.apache.org/javadoc/apidocs/backtype/storm/Config.html" TargetMode="External"/><Relationship Id="rId90" Type="http://schemas.openxmlformats.org/officeDocument/2006/relationships/hyperlink" Target="http://storm.apache.org/javadoc/apidocs/backtype/storm/spout/ISpout.html" TargetMode="External"/><Relationship Id="rId95" Type="http://schemas.openxmlformats.org/officeDocument/2006/relationships/theme" Target="theme/theme1.xml"/><Relationship Id="rId19" Type="http://schemas.openxmlformats.org/officeDocument/2006/relationships/hyperlink" Target="http://ifeve.com/storm-trident-api-overview/" TargetMode="External"/><Relationship Id="rId14" Type="http://schemas.openxmlformats.org/officeDocument/2006/relationships/hyperlink" Target="http://ifeve.com/storm-fault-tolerance/" TargetMode="External"/><Relationship Id="rId22" Type="http://schemas.openxmlformats.org/officeDocument/2006/relationships/hyperlink" Target="http://ifeve.com/storm-setting-up-a-storm-cluster/" TargetMode="External"/><Relationship Id="rId27" Type="http://schemas.openxmlformats.org/officeDocument/2006/relationships/hyperlink" Target="http://ifeve.com/storm-building-storm-with-maven/" TargetMode="External"/><Relationship Id="rId30" Type="http://schemas.openxmlformats.org/officeDocument/2006/relationships/hyperlink" Target="http://ifeve.com/storm-using-non-jvm-languages-with-storm/" TargetMode="External"/><Relationship Id="rId35" Type="http://schemas.openxmlformats.org/officeDocument/2006/relationships/hyperlink" Target="http://ifeve.com/storm-defining-a-non-jvm-dsl-for-storm/" TargetMode="External"/><Relationship Id="rId43" Type="http://schemas.openxmlformats.org/officeDocument/2006/relationships/hyperlink" Target="http://storm.apache.org/javadoc/apidocs/backtype/storm/topology/OutputFieldsDeclarer.html" TargetMode="External"/><Relationship Id="rId48" Type="http://schemas.openxmlformats.org/officeDocument/2006/relationships/hyperlink" Target="http://storm.apache.org/javadoc/apidocs/backtype/storm/topology/OutputFieldsDeclarer.html" TargetMode="External"/><Relationship Id="rId56" Type="http://schemas.openxmlformats.org/officeDocument/2006/relationships/hyperlink" Target="http://storm.apache.org/javadoc/apidocs/backtype/storm/topology/IBasicBolt.html" TargetMode="External"/><Relationship Id="rId64" Type="http://schemas.openxmlformats.org/officeDocument/2006/relationships/hyperlink" Target="https://melmeric.files.wordpress.com/2014/11/the-power-of-both-choices-practical-load-balancing-for-distributed-stream-processing-engines.pdf" TargetMode="External"/><Relationship Id="rId69" Type="http://schemas.openxmlformats.org/officeDocument/2006/relationships/hyperlink" Target="http://storm.apache.org/javadoc/apidocs/backtype/storm/topology/TopologyBuilder.html" TargetMode="External"/><Relationship Id="rId77" Type="http://schemas.openxmlformats.org/officeDocument/2006/relationships/hyperlink" Target="http://storm.apache.org/documentation/Configuration.html" TargetMode="External"/><Relationship Id="rId8" Type="http://schemas.openxmlformats.org/officeDocument/2006/relationships/hyperlink" Target="https://github.com/weyo/Storm-Documents" TargetMode="External"/><Relationship Id="rId51" Type="http://schemas.openxmlformats.org/officeDocument/2006/relationships/hyperlink" Target="http://ifeve.com/storm-guaranteeing-message-processing" TargetMode="External"/><Relationship Id="rId72" Type="http://schemas.openxmlformats.org/officeDocument/2006/relationships/hyperlink" Target="http://storm.apache.org/javadoc/apidocs/backtype/storm/task/OutputCollector.html" TargetMode="External"/><Relationship Id="rId80" Type="http://schemas.openxmlformats.org/officeDocument/2006/relationships/hyperlink" Target="http://storm.apache.org/javadoc/apidocs/backtype/storm/StormSubmitter.html" TargetMode="External"/><Relationship Id="rId85" Type="http://schemas.openxmlformats.org/officeDocument/2006/relationships/hyperlink" Target="http://ifeve.com/storm-running-topologies-on-a-production-cluster" TargetMode="External"/><Relationship Id="rId93" Type="http://schemas.openxmlformats.org/officeDocument/2006/relationships/hyperlink" Target="http://ifeve.com/storm-fault-tolerance" TargetMode="External"/><Relationship Id="rId3" Type="http://schemas.openxmlformats.org/officeDocument/2006/relationships/settings" Target="settings.xml"/><Relationship Id="rId12" Type="http://schemas.openxmlformats.org/officeDocument/2006/relationships/hyperlink" Target="http://ifeve.com/storm-configuration/" TargetMode="External"/><Relationship Id="rId17" Type="http://schemas.openxmlformats.org/officeDocument/2006/relationships/hyperlink" Target="http://ifeve.com/storm-faq/" TargetMode="External"/><Relationship Id="rId25" Type="http://schemas.openxmlformats.org/officeDocument/2006/relationships/hyperlink" Target="http://ifeve.com/storm-troubleshooting/" TargetMode="External"/><Relationship Id="rId33" Type="http://schemas.openxmlformats.org/officeDocument/2006/relationships/hyperlink" Target="http://ifeve.com/storm-hooks/" TargetMode="External"/><Relationship Id="rId38" Type="http://schemas.openxmlformats.org/officeDocument/2006/relationships/hyperlink" Target="http://storm.apache.org/documentation/Concepts.html" TargetMode="External"/><Relationship Id="rId46" Type="http://schemas.openxmlformats.org/officeDocument/2006/relationships/hyperlink" Target="http://storm.apache.org/javadoc/apidocs/backtype/storm/serialization/ISerialization.html" TargetMode="External"/><Relationship Id="rId59" Type="http://schemas.openxmlformats.org/officeDocument/2006/relationships/hyperlink" Target="http://storm.apache.org/javadoc/apidocs/backtype/storm/topology/IRichBolt.html" TargetMode="External"/><Relationship Id="rId67" Type="http://schemas.openxmlformats.org/officeDocument/2006/relationships/hyperlink" Target="http://storm.apache.org/javadoc/apidocs/backtype/storm/task/TopologyContext.html" TargetMode="External"/><Relationship Id="rId20" Type="http://schemas.openxmlformats.org/officeDocument/2006/relationships/hyperlink" Target="http://ifeve.com/storm-trident-state/" TargetMode="External"/><Relationship Id="rId41" Type="http://schemas.openxmlformats.org/officeDocument/2006/relationships/hyperlink" Target="http://ifeve.com/storm-running-topologies-on-a-production-cluster" TargetMode="External"/><Relationship Id="rId54" Type="http://schemas.openxmlformats.org/officeDocument/2006/relationships/hyperlink" Target="http://storm.apache.org/javadoc/apidocs/backtype/storm/topology/InputDeclarer.html" TargetMode="External"/><Relationship Id="rId62" Type="http://schemas.openxmlformats.org/officeDocument/2006/relationships/hyperlink" Target="http://ifeve.com/storm-guaranteeing-message-processing" TargetMode="External"/><Relationship Id="rId70" Type="http://schemas.openxmlformats.org/officeDocument/2006/relationships/hyperlink" Target="http://storm.apache.org/javadoc/apidocs/backtype/storm/topology/InputDeclarer.html" TargetMode="External"/><Relationship Id="rId75" Type="http://schemas.openxmlformats.org/officeDocument/2006/relationships/hyperlink" Target="http://storm.apache.org/javadoc/apidocs/backtype/storm/Config.html" TargetMode="External"/><Relationship Id="rId83" Type="http://schemas.openxmlformats.org/officeDocument/2006/relationships/hyperlink" Target="https://github.com/apache/storm/blob/master/conf/defaults.yaml" TargetMode="External"/><Relationship Id="rId88" Type="http://schemas.openxmlformats.org/officeDocument/2006/relationships/hyperlink" Target="http://weyo.me/" TargetMode="External"/><Relationship Id="rId91" Type="http://schemas.openxmlformats.org/officeDocument/2006/relationships/hyperlink" Target="http://storm.apache.org/documentation/Transactional-topologi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feve.com/storm-command-line-client/" TargetMode="External"/><Relationship Id="rId23" Type="http://schemas.openxmlformats.org/officeDocument/2006/relationships/hyperlink" Target="http://ifeve.com/storm-setting-up-a-development-environment/" TargetMode="External"/><Relationship Id="rId28" Type="http://schemas.openxmlformats.org/officeDocument/2006/relationships/hyperlink" Target="http://ifeve.com/storm-serialization/" TargetMode="External"/><Relationship Id="rId36" Type="http://schemas.openxmlformats.org/officeDocument/2006/relationships/hyperlink" Target="http://ifeve.com/storm-multilang-protocol/" TargetMode="External"/><Relationship Id="rId49" Type="http://schemas.openxmlformats.org/officeDocument/2006/relationships/hyperlink" Target="http://storm.apache.org/javadoc/apidocs/backtype/storm/spout/SpoutOutputCollector.html" TargetMode="External"/><Relationship Id="rId57" Type="http://schemas.openxmlformats.org/officeDocument/2006/relationships/hyperlink" Target="http://storm.apache.org/javadoc/apidocs/backtype/storm/task/OutputCollector.html" TargetMode="External"/><Relationship Id="rId10" Type="http://schemas.openxmlformats.org/officeDocument/2006/relationships/hyperlink" Target="http://storm.apache.org/javadoc/apidocs/index.html" TargetMode="External"/><Relationship Id="rId31" Type="http://schemas.openxmlformats.org/officeDocument/2006/relationships/hyperlink" Target="http://ifeve.com/storm-distributed-rpc/" TargetMode="External"/><Relationship Id="rId44" Type="http://schemas.openxmlformats.org/officeDocument/2006/relationships/hyperlink" Target="http://storm.apache.org/javadoc/apidocs/backtype/storm/topology/OutputFieldsDeclarer.html" TargetMode="External"/><Relationship Id="rId52" Type="http://schemas.openxmlformats.org/officeDocument/2006/relationships/hyperlink" Target="http://storm.apache.org/javadoc/apidocs/backtype/storm/topology/OutputFieldsDeclarer.html" TargetMode="External"/><Relationship Id="rId60" Type="http://schemas.openxmlformats.org/officeDocument/2006/relationships/hyperlink" Target="http://storm.apache.org/javadoc/apidocs/backtype/storm/topology/IBasicBolt.html" TargetMode="External"/><Relationship Id="rId65" Type="http://schemas.openxmlformats.org/officeDocument/2006/relationships/hyperlink" Target="http://storm.apache.org/javadoc/apidocs/backtype/storm/task/OutputCollector.html" TargetMode="External"/><Relationship Id="rId73" Type="http://schemas.openxmlformats.org/officeDocument/2006/relationships/hyperlink" Target="http://ifeve.com/storm-guaranteeing-message-processing" TargetMode="External"/><Relationship Id="rId78" Type="http://schemas.openxmlformats.org/officeDocument/2006/relationships/hyperlink" Target="http://weyo.me/" TargetMode="External"/><Relationship Id="rId81" Type="http://schemas.openxmlformats.org/officeDocument/2006/relationships/hyperlink" Target="http://ifeve.com/storm-serialization" TargetMode="External"/><Relationship Id="rId86" Type="http://schemas.openxmlformats.org/officeDocument/2006/relationships/hyperlink" Target="http://ifeve.com/storm-local-mod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rm.apache.org/documentation/Document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3674</Words>
  <Characters>20942</Characters>
  <Application>Microsoft Office Word</Application>
  <DocSecurity>0</DocSecurity>
  <Lines>174</Lines>
  <Paragraphs>49</Paragraphs>
  <ScaleCrop>false</ScaleCrop>
  <Company/>
  <LinksUpToDate>false</LinksUpToDate>
  <CharactersWithSpaces>24567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2017-11-19T08:31:00Z</dcterms:created>
  <dcterms:modified xsi:type="dcterms:W3CDTF">2017-11-19T09:56:00Z</dcterms:modified>
</cp:coreProperties>
</file>